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E1C8" w14:textId="77777777" w:rsidR="00E21015" w:rsidRDefault="00E21015" w:rsidP="00730C8D">
      <w:pPr>
        <w:spacing w:line="360" w:lineRule="auto"/>
        <w:jc w:val="center"/>
        <w:rPr>
          <w:rFonts w:asciiTheme="majorBidi" w:hAnsiTheme="majorBidi" w:cstheme="majorBidi"/>
          <w:b/>
          <w:sz w:val="28"/>
          <w:szCs w:val="28"/>
          <w:lang w:val="fr-ML"/>
        </w:rPr>
      </w:pPr>
    </w:p>
    <w:p w14:paraId="5C5E79C2" w14:textId="77777777" w:rsidR="00E21015" w:rsidRDefault="00E21015" w:rsidP="00730C8D">
      <w:pPr>
        <w:spacing w:line="360" w:lineRule="auto"/>
        <w:jc w:val="center"/>
        <w:rPr>
          <w:rFonts w:asciiTheme="majorBidi" w:hAnsiTheme="majorBidi" w:cstheme="majorBidi"/>
          <w:b/>
          <w:sz w:val="28"/>
          <w:szCs w:val="28"/>
          <w:lang w:val="fr-ML"/>
        </w:rPr>
      </w:pPr>
    </w:p>
    <w:p w14:paraId="3E53B84E" w14:textId="77777777" w:rsidR="00E21015" w:rsidRDefault="00E21015" w:rsidP="00730C8D">
      <w:pPr>
        <w:spacing w:line="360" w:lineRule="auto"/>
        <w:jc w:val="center"/>
        <w:rPr>
          <w:rFonts w:asciiTheme="majorBidi" w:hAnsiTheme="majorBidi" w:cstheme="majorBidi"/>
          <w:b/>
          <w:sz w:val="28"/>
          <w:szCs w:val="28"/>
          <w:lang w:val="fr-ML"/>
        </w:rPr>
      </w:pPr>
    </w:p>
    <w:p w14:paraId="1EE1E074" w14:textId="77777777" w:rsidR="00E21015" w:rsidRDefault="00E21015" w:rsidP="00730C8D">
      <w:pPr>
        <w:spacing w:line="360" w:lineRule="auto"/>
        <w:jc w:val="center"/>
        <w:rPr>
          <w:rFonts w:asciiTheme="majorBidi" w:hAnsiTheme="majorBidi" w:cstheme="majorBidi"/>
          <w:b/>
          <w:sz w:val="28"/>
          <w:szCs w:val="28"/>
          <w:lang w:val="fr-ML"/>
        </w:rPr>
      </w:pPr>
    </w:p>
    <w:p w14:paraId="0E227D7D" w14:textId="77777777" w:rsidR="00E21015" w:rsidRDefault="00E21015" w:rsidP="00730C8D">
      <w:pPr>
        <w:spacing w:line="360" w:lineRule="auto"/>
        <w:jc w:val="center"/>
        <w:rPr>
          <w:rFonts w:asciiTheme="majorBidi" w:hAnsiTheme="majorBidi" w:cstheme="majorBidi"/>
          <w:b/>
          <w:sz w:val="28"/>
          <w:szCs w:val="28"/>
          <w:lang w:val="fr-ML"/>
        </w:rPr>
      </w:pPr>
    </w:p>
    <w:p w14:paraId="715F3BBD" w14:textId="77777777" w:rsidR="00E21015" w:rsidRDefault="00E21015" w:rsidP="00730C8D">
      <w:pPr>
        <w:spacing w:line="360" w:lineRule="auto"/>
        <w:jc w:val="center"/>
        <w:rPr>
          <w:rFonts w:asciiTheme="majorBidi" w:hAnsiTheme="majorBidi" w:cstheme="majorBidi"/>
          <w:b/>
          <w:sz w:val="28"/>
          <w:szCs w:val="28"/>
          <w:lang w:val="fr-ML"/>
        </w:rPr>
      </w:pPr>
    </w:p>
    <w:p w14:paraId="71861A7B" w14:textId="77777777" w:rsidR="00E21015" w:rsidRDefault="00E21015" w:rsidP="00730C8D">
      <w:pPr>
        <w:spacing w:line="360" w:lineRule="auto"/>
        <w:jc w:val="center"/>
        <w:rPr>
          <w:rFonts w:asciiTheme="majorBidi" w:hAnsiTheme="majorBidi" w:cstheme="majorBidi"/>
          <w:b/>
          <w:sz w:val="28"/>
          <w:szCs w:val="28"/>
          <w:lang w:val="fr-ML"/>
        </w:rPr>
      </w:pPr>
    </w:p>
    <w:p w14:paraId="25A461AB" w14:textId="77777777" w:rsidR="00E21015" w:rsidRDefault="00E21015" w:rsidP="00730C8D">
      <w:pPr>
        <w:spacing w:line="360" w:lineRule="auto"/>
        <w:jc w:val="center"/>
        <w:rPr>
          <w:rFonts w:asciiTheme="majorBidi" w:hAnsiTheme="majorBidi" w:cstheme="majorBidi"/>
          <w:b/>
          <w:sz w:val="28"/>
          <w:szCs w:val="28"/>
          <w:lang w:val="fr-ML"/>
        </w:rPr>
      </w:pPr>
    </w:p>
    <w:p w14:paraId="72931DCB" w14:textId="77777777" w:rsidR="00E21015" w:rsidRDefault="00E21015" w:rsidP="00730C8D">
      <w:pPr>
        <w:spacing w:line="360" w:lineRule="auto"/>
        <w:jc w:val="center"/>
        <w:rPr>
          <w:rFonts w:asciiTheme="majorBidi" w:hAnsiTheme="majorBidi" w:cstheme="majorBidi"/>
          <w:b/>
          <w:sz w:val="28"/>
          <w:szCs w:val="28"/>
          <w:lang w:val="fr-ML"/>
        </w:rPr>
      </w:pPr>
    </w:p>
    <w:p w14:paraId="1DCFE1F7" w14:textId="77777777" w:rsidR="00E21015" w:rsidRDefault="00E21015" w:rsidP="00730C8D">
      <w:pPr>
        <w:spacing w:line="360" w:lineRule="auto"/>
        <w:jc w:val="center"/>
        <w:rPr>
          <w:rFonts w:asciiTheme="majorBidi" w:hAnsiTheme="majorBidi" w:cstheme="majorBidi"/>
          <w:b/>
          <w:sz w:val="28"/>
          <w:szCs w:val="28"/>
          <w:lang w:val="fr-ML"/>
        </w:rPr>
      </w:pPr>
    </w:p>
    <w:p w14:paraId="039518F1" w14:textId="4EF17EB1" w:rsidR="00051896" w:rsidRPr="00E21015" w:rsidRDefault="00E21015" w:rsidP="00E21015">
      <w:pPr>
        <w:pStyle w:val="Titre1"/>
        <w:jc w:val="center"/>
        <w:rPr>
          <w:rFonts w:asciiTheme="majorBidi" w:hAnsiTheme="majorBidi"/>
          <w:b/>
          <w:i/>
          <w:iCs/>
          <w:sz w:val="52"/>
          <w:szCs w:val="52"/>
          <w:lang w:val="fr-ML"/>
        </w:rPr>
      </w:pPr>
      <w:r>
        <w:rPr>
          <w:rFonts w:asciiTheme="majorBidi" w:hAnsiTheme="majorBidi"/>
          <w:b/>
          <w:sz w:val="52"/>
          <w:szCs w:val="52"/>
          <w:lang w:val="fr-ML"/>
        </w:rPr>
        <w:t xml:space="preserve">Chapitre 1 : la </w:t>
      </w:r>
      <w:r w:rsidR="00B76D51" w:rsidRPr="00E21015">
        <w:rPr>
          <w:rFonts w:asciiTheme="majorBidi" w:hAnsiTheme="majorBidi"/>
          <w:b/>
          <w:sz w:val="52"/>
          <w:szCs w:val="52"/>
          <w:lang w:val="fr-ML"/>
        </w:rPr>
        <w:t xml:space="preserve">Spécification </w:t>
      </w:r>
      <w:r w:rsidR="00051896" w:rsidRPr="00E21015">
        <w:rPr>
          <w:rFonts w:asciiTheme="majorBidi" w:hAnsiTheme="majorBidi"/>
          <w:b/>
          <w:i/>
          <w:iCs/>
          <w:sz w:val="52"/>
          <w:szCs w:val="52"/>
          <w:lang w:val="fr-ML"/>
        </w:rPr>
        <w:t>OpenAPI</w:t>
      </w:r>
    </w:p>
    <w:p w14:paraId="792EE9A9" w14:textId="17C6EF4F" w:rsidR="00E21015" w:rsidRDefault="00E21015" w:rsidP="00730C8D">
      <w:pPr>
        <w:spacing w:line="360" w:lineRule="auto"/>
        <w:jc w:val="center"/>
        <w:rPr>
          <w:rFonts w:asciiTheme="majorBidi" w:hAnsiTheme="majorBidi" w:cstheme="majorBidi"/>
          <w:b/>
          <w:i/>
          <w:iCs/>
          <w:sz w:val="28"/>
          <w:szCs w:val="28"/>
          <w:lang w:val="fr-ML"/>
        </w:rPr>
      </w:pPr>
    </w:p>
    <w:p w14:paraId="45D7675D" w14:textId="73A5476E" w:rsidR="00E21015" w:rsidRDefault="00E21015" w:rsidP="00730C8D">
      <w:pPr>
        <w:spacing w:line="360" w:lineRule="auto"/>
        <w:jc w:val="center"/>
        <w:rPr>
          <w:rFonts w:asciiTheme="majorBidi" w:hAnsiTheme="majorBidi" w:cstheme="majorBidi"/>
          <w:b/>
          <w:i/>
          <w:iCs/>
          <w:sz w:val="28"/>
          <w:szCs w:val="28"/>
          <w:lang w:val="fr-ML"/>
        </w:rPr>
      </w:pPr>
    </w:p>
    <w:p w14:paraId="26B22F57" w14:textId="1CCED122" w:rsidR="00E21015" w:rsidRDefault="00E21015" w:rsidP="00730C8D">
      <w:pPr>
        <w:spacing w:line="360" w:lineRule="auto"/>
        <w:jc w:val="center"/>
        <w:rPr>
          <w:rFonts w:asciiTheme="majorBidi" w:hAnsiTheme="majorBidi" w:cstheme="majorBidi"/>
          <w:b/>
          <w:i/>
          <w:iCs/>
          <w:sz w:val="28"/>
          <w:szCs w:val="28"/>
          <w:lang w:val="fr-ML"/>
        </w:rPr>
      </w:pPr>
    </w:p>
    <w:p w14:paraId="4539C57D" w14:textId="545A38D5" w:rsidR="00E21015" w:rsidRDefault="00E21015" w:rsidP="00730C8D">
      <w:pPr>
        <w:spacing w:line="360" w:lineRule="auto"/>
        <w:jc w:val="center"/>
        <w:rPr>
          <w:rFonts w:asciiTheme="majorBidi" w:hAnsiTheme="majorBidi" w:cstheme="majorBidi"/>
          <w:b/>
          <w:i/>
          <w:iCs/>
          <w:sz w:val="28"/>
          <w:szCs w:val="28"/>
          <w:lang w:val="fr-ML"/>
        </w:rPr>
      </w:pPr>
    </w:p>
    <w:p w14:paraId="244316DA" w14:textId="3CD06A02" w:rsidR="00E21015" w:rsidRDefault="00E21015" w:rsidP="00730C8D">
      <w:pPr>
        <w:spacing w:line="360" w:lineRule="auto"/>
        <w:jc w:val="center"/>
        <w:rPr>
          <w:rFonts w:asciiTheme="majorBidi" w:hAnsiTheme="majorBidi" w:cstheme="majorBidi"/>
          <w:b/>
          <w:i/>
          <w:iCs/>
          <w:sz w:val="28"/>
          <w:szCs w:val="28"/>
          <w:lang w:val="fr-ML"/>
        </w:rPr>
      </w:pPr>
    </w:p>
    <w:p w14:paraId="227FAD23" w14:textId="1721EC76" w:rsidR="00E21015" w:rsidRDefault="00E21015" w:rsidP="00730C8D">
      <w:pPr>
        <w:spacing w:line="360" w:lineRule="auto"/>
        <w:jc w:val="center"/>
        <w:rPr>
          <w:rFonts w:asciiTheme="majorBidi" w:hAnsiTheme="majorBidi" w:cstheme="majorBidi"/>
          <w:b/>
          <w:i/>
          <w:iCs/>
          <w:sz w:val="28"/>
          <w:szCs w:val="28"/>
          <w:lang w:val="fr-ML"/>
        </w:rPr>
      </w:pPr>
    </w:p>
    <w:p w14:paraId="0B792F0E" w14:textId="430EEACD" w:rsidR="00E21015" w:rsidRDefault="00E21015" w:rsidP="00730C8D">
      <w:pPr>
        <w:spacing w:line="360" w:lineRule="auto"/>
        <w:jc w:val="center"/>
        <w:rPr>
          <w:rFonts w:asciiTheme="majorBidi" w:hAnsiTheme="majorBidi" w:cstheme="majorBidi"/>
          <w:b/>
          <w:i/>
          <w:iCs/>
          <w:sz w:val="28"/>
          <w:szCs w:val="28"/>
          <w:lang w:val="fr-ML"/>
        </w:rPr>
      </w:pPr>
    </w:p>
    <w:p w14:paraId="2E529596" w14:textId="31417089" w:rsidR="00E21015" w:rsidRDefault="00E21015" w:rsidP="00730C8D">
      <w:pPr>
        <w:spacing w:line="360" w:lineRule="auto"/>
        <w:jc w:val="center"/>
        <w:rPr>
          <w:rFonts w:asciiTheme="majorBidi" w:hAnsiTheme="majorBidi" w:cstheme="majorBidi"/>
          <w:b/>
          <w:i/>
          <w:iCs/>
          <w:sz w:val="28"/>
          <w:szCs w:val="28"/>
          <w:lang w:val="fr-ML"/>
        </w:rPr>
      </w:pPr>
    </w:p>
    <w:p w14:paraId="368717D4" w14:textId="77A9F49B" w:rsidR="00E21015" w:rsidRDefault="00E21015" w:rsidP="00730C8D">
      <w:pPr>
        <w:spacing w:line="360" w:lineRule="auto"/>
        <w:jc w:val="center"/>
        <w:rPr>
          <w:rFonts w:asciiTheme="majorBidi" w:hAnsiTheme="majorBidi" w:cstheme="majorBidi"/>
          <w:b/>
          <w:i/>
          <w:iCs/>
          <w:sz w:val="28"/>
          <w:szCs w:val="28"/>
          <w:lang w:val="fr-ML"/>
        </w:rPr>
      </w:pPr>
    </w:p>
    <w:p w14:paraId="4E19E148" w14:textId="51E4747A" w:rsidR="00E21015" w:rsidRDefault="00E21015" w:rsidP="00730C8D">
      <w:pPr>
        <w:spacing w:line="360" w:lineRule="auto"/>
        <w:jc w:val="center"/>
        <w:rPr>
          <w:rFonts w:asciiTheme="majorBidi" w:hAnsiTheme="majorBidi" w:cstheme="majorBidi"/>
          <w:b/>
          <w:i/>
          <w:iCs/>
          <w:sz w:val="28"/>
          <w:szCs w:val="28"/>
          <w:lang w:val="fr-ML"/>
        </w:rPr>
      </w:pPr>
    </w:p>
    <w:p w14:paraId="6A03DE6F" w14:textId="77777777" w:rsidR="00E21015" w:rsidRPr="00CF4FD1" w:rsidRDefault="00E21015" w:rsidP="00870E94">
      <w:pPr>
        <w:spacing w:line="360" w:lineRule="auto"/>
        <w:rPr>
          <w:rFonts w:asciiTheme="majorBidi" w:hAnsiTheme="majorBidi" w:cstheme="majorBidi"/>
          <w:b/>
          <w:sz w:val="28"/>
          <w:szCs w:val="28"/>
          <w:lang w:val="fr-ML"/>
        </w:rPr>
      </w:pPr>
    </w:p>
    <w:p w14:paraId="09EA9AB7" w14:textId="77777777" w:rsidR="00051896" w:rsidRPr="00CB5904" w:rsidRDefault="00051896" w:rsidP="00DA1D51">
      <w:pPr>
        <w:pStyle w:val="Paragraphedeliste"/>
        <w:numPr>
          <w:ilvl w:val="0"/>
          <w:numId w:val="1"/>
        </w:numPr>
        <w:spacing w:line="360" w:lineRule="auto"/>
        <w:jc w:val="both"/>
        <w:outlineLvl w:val="1"/>
        <w:rPr>
          <w:rFonts w:asciiTheme="majorBidi" w:hAnsiTheme="majorBidi" w:cstheme="majorBidi"/>
          <w:b/>
          <w:sz w:val="24"/>
          <w:szCs w:val="24"/>
          <w:u w:val="single"/>
          <w:lang w:val="fr-ML"/>
        </w:rPr>
      </w:pPr>
      <w:r w:rsidRPr="00730C8D">
        <w:rPr>
          <w:rFonts w:asciiTheme="majorBidi" w:hAnsiTheme="majorBidi" w:cstheme="majorBidi"/>
          <w:b/>
          <w:sz w:val="28"/>
          <w:szCs w:val="28"/>
          <w:u w:val="single"/>
          <w:lang w:val="fr-ML"/>
        </w:rPr>
        <w:lastRenderedPageBreak/>
        <w:t>Introduction</w:t>
      </w:r>
      <w:r w:rsidRPr="00CB5904">
        <w:rPr>
          <w:rFonts w:asciiTheme="majorBidi" w:hAnsiTheme="majorBidi" w:cstheme="majorBidi"/>
          <w:b/>
          <w:sz w:val="24"/>
          <w:szCs w:val="24"/>
          <w:lang w:val="fr-ML"/>
        </w:rPr>
        <w:t> :</w:t>
      </w:r>
    </w:p>
    <w:p w14:paraId="1DAB5B6C" w14:textId="7E8DCD14" w:rsidR="00D25AD2" w:rsidRPr="0014549F" w:rsidRDefault="007D72EA" w:rsidP="00730C8D">
      <w:pPr>
        <w:spacing w:line="360" w:lineRule="auto"/>
        <w:jc w:val="both"/>
        <w:rPr>
          <w:rFonts w:asciiTheme="majorBidi" w:hAnsiTheme="majorBidi" w:cstheme="majorBidi"/>
          <w:sz w:val="24"/>
          <w:szCs w:val="24"/>
          <w:lang w:val="fr-ML"/>
        </w:rPr>
      </w:pPr>
      <w:r>
        <w:rPr>
          <w:rFonts w:asciiTheme="majorBidi" w:hAnsiTheme="majorBidi" w:cstheme="majorBidi"/>
          <w:sz w:val="24"/>
          <w:szCs w:val="24"/>
        </w:rPr>
        <w:t>Actuellem</w:t>
      </w:r>
      <w:r w:rsidR="00D33830">
        <w:rPr>
          <w:rFonts w:asciiTheme="majorBidi" w:hAnsiTheme="majorBidi" w:cstheme="majorBidi"/>
          <w:sz w:val="24"/>
          <w:szCs w:val="24"/>
        </w:rPr>
        <w:t>e</w:t>
      </w:r>
      <w:r>
        <w:rPr>
          <w:rFonts w:asciiTheme="majorBidi" w:hAnsiTheme="majorBidi" w:cstheme="majorBidi"/>
          <w:sz w:val="24"/>
          <w:szCs w:val="24"/>
        </w:rPr>
        <w:t>nt</w:t>
      </w:r>
      <w:r w:rsidR="00051896" w:rsidRPr="00D9210A">
        <w:rPr>
          <w:rFonts w:asciiTheme="majorBidi" w:hAnsiTheme="majorBidi" w:cstheme="majorBidi"/>
          <w:sz w:val="24"/>
          <w:szCs w:val="24"/>
          <w:lang w:val="fr-ML"/>
        </w:rPr>
        <w:t xml:space="preserve">, </w:t>
      </w:r>
      <w:r w:rsidR="0014549F" w:rsidRPr="0014549F">
        <w:rPr>
          <w:rFonts w:asciiTheme="majorBidi" w:hAnsiTheme="majorBidi" w:cstheme="majorBidi"/>
          <w:sz w:val="24"/>
          <w:szCs w:val="24"/>
          <w:lang w:val="fr-ML"/>
        </w:rPr>
        <w:t>le développement d’application</w:t>
      </w:r>
      <w:r w:rsidR="00FE7DC0">
        <w:rPr>
          <w:rFonts w:asciiTheme="majorBidi" w:hAnsiTheme="majorBidi" w:cstheme="majorBidi"/>
          <w:sz w:val="24"/>
          <w:szCs w:val="24"/>
          <w:lang w:val="fr-ML"/>
        </w:rPr>
        <w:t>s</w:t>
      </w:r>
      <w:r w:rsidR="0014549F" w:rsidRPr="0014549F">
        <w:rPr>
          <w:rFonts w:asciiTheme="majorBidi" w:hAnsiTheme="majorBidi" w:cstheme="majorBidi"/>
          <w:sz w:val="24"/>
          <w:szCs w:val="24"/>
          <w:lang w:val="fr-ML"/>
        </w:rPr>
        <w:t xml:space="preserve"> </w:t>
      </w:r>
      <w:r w:rsidR="00B73F52">
        <w:rPr>
          <w:rFonts w:asciiTheme="majorBidi" w:hAnsiTheme="majorBidi" w:cstheme="majorBidi"/>
          <w:sz w:val="24"/>
          <w:szCs w:val="24"/>
          <w:lang w:val="fr-ML"/>
        </w:rPr>
        <w:t>est</w:t>
      </w:r>
      <w:r w:rsidR="0014549F" w:rsidRPr="0014549F">
        <w:rPr>
          <w:rFonts w:asciiTheme="majorBidi" w:hAnsiTheme="majorBidi" w:cstheme="majorBidi"/>
          <w:sz w:val="24"/>
          <w:szCs w:val="24"/>
          <w:lang w:val="fr-ML"/>
        </w:rPr>
        <w:t xml:space="preserve"> facilité par</w:t>
      </w:r>
      <w:r w:rsidR="009A02D8">
        <w:rPr>
          <w:rFonts w:asciiTheme="majorBidi" w:hAnsiTheme="majorBidi" w:cstheme="majorBidi"/>
          <w:sz w:val="24"/>
          <w:szCs w:val="24"/>
          <w:lang w:val="fr-ML"/>
        </w:rPr>
        <w:t xml:space="preserve"> l’implémentation d</w:t>
      </w:r>
      <w:r w:rsidR="0014549F" w:rsidRPr="0014549F">
        <w:rPr>
          <w:rFonts w:asciiTheme="majorBidi" w:hAnsiTheme="majorBidi" w:cstheme="majorBidi"/>
          <w:sz w:val="24"/>
          <w:szCs w:val="24"/>
          <w:lang w:val="fr-ML"/>
        </w:rPr>
        <w:t>e</w:t>
      </w:r>
      <w:r w:rsidR="00CD5F09">
        <w:rPr>
          <w:rFonts w:asciiTheme="majorBidi" w:hAnsiTheme="majorBidi" w:cstheme="majorBidi"/>
          <w:sz w:val="24"/>
          <w:szCs w:val="24"/>
          <w:lang w:val="fr-ML"/>
        </w:rPr>
        <w:t xml:space="preserve"> </w:t>
      </w:r>
      <w:r w:rsidR="009D160B">
        <w:rPr>
          <w:rFonts w:asciiTheme="majorBidi" w:hAnsiTheme="majorBidi" w:cstheme="majorBidi"/>
          <w:sz w:val="24"/>
          <w:szCs w:val="24"/>
          <w:lang w:val="fr-ML"/>
        </w:rPr>
        <w:t>différent</w:t>
      </w:r>
      <w:r w:rsidR="009D160B" w:rsidRPr="0014549F">
        <w:rPr>
          <w:rFonts w:asciiTheme="majorBidi" w:hAnsiTheme="majorBidi" w:cstheme="majorBidi"/>
          <w:sz w:val="24"/>
          <w:szCs w:val="24"/>
          <w:lang w:val="fr-ML"/>
        </w:rPr>
        <w:t>s services</w:t>
      </w:r>
      <w:r w:rsidR="0014549F" w:rsidRPr="0014549F">
        <w:rPr>
          <w:rFonts w:asciiTheme="majorBidi" w:hAnsiTheme="majorBidi" w:cstheme="majorBidi"/>
          <w:sz w:val="24"/>
          <w:szCs w:val="24"/>
          <w:lang w:val="fr-ML"/>
        </w:rPr>
        <w:t xml:space="preserve"> </w:t>
      </w:r>
      <w:r w:rsidR="00B50D92">
        <w:rPr>
          <w:rFonts w:asciiTheme="majorBidi" w:hAnsiTheme="majorBidi" w:cstheme="majorBidi"/>
          <w:sz w:val="24"/>
          <w:szCs w:val="24"/>
          <w:lang w:val="fr-ML"/>
        </w:rPr>
        <w:t xml:space="preserve">de </w:t>
      </w:r>
      <w:r w:rsidR="009D160B">
        <w:rPr>
          <w:rFonts w:asciiTheme="majorBidi" w:hAnsiTheme="majorBidi" w:cstheme="majorBidi"/>
          <w:sz w:val="24"/>
          <w:szCs w:val="24"/>
          <w:lang w:val="fr-ML"/>
        </w:rPr>
        <w:t>différents fournisseurs</w:t>
      </w:r>
      <w:r w:rsidR="00944EAE" w:rsidRPr="00D9210A">
        <w:rPr>
          <w:rFonts w:asciiTheme="majorBidi" w:hAnsiTheme="majorBidi" w:cstheme="majorBidi"/>
          <w:sz w:val="24"/>
          <w:szCs w:val="24"/>
        </w:rPr>
        <w:t>. L</w:t>
      </w:r>
      <w:r w:rsidR="00051896" w:rsidRPr="00D9210A">
        <w:rPr>
          <w:rFonts w:asciiTheme="majorBidi" w:hAnsiTheme="majorBidi" w:cstheme="majorBidi"/>
          <w:sz w:val="24"/>
          <w:szCs w:val="24"/>
        </w:rPr>
        <w:t>a plupart de ces services utilisent le Web pour leurs interactions via un réseau de communication</w:t>
      </w:r>
      <w:r w:rsidR="00051896" w:rsidRPr="00D9210A">
        <w:rPr>
          <w:rFonts w:asciiTheme="majorBidi" w:hAnsiTheme="majorBidi" w:cstheme="majorBidi"/>
          <w:sz w:val="24"/>
          <w:szCs w:val="24"/>
          <w:lang w:val="fr-ML"/>
        </w:rPr>
        <w:t xml:space="preserve">. </w:t>
      </w:r>
      <w:r w:rsidR="0043485A">
        <w:rPr>
          <w:rFonts w:asciiTheme="majorBidi" w:hAnsiTheme="majorBidi" w:cstheme="majorBidi"/>
          <w:sz w:val="24"/>
          <w:szCs w:val="24"/>
          <w:lang w:val="fr-ML"/>
        </w:rPr>
        <w:t>Ces différentes interactions son</w:t>
      </w:r>
      <w:r w:rsidR="00FE7DC0">
        <w:rPr>
          <w:rFonts w:asciiTheme="majorBidi" w:hAnsiTheme="majorBidi" w:cstheme="majorBidi"/>
          <w:sz w:val="24"/>
          <w:szCs w:val="24"/>
          <w:lang w:val="fr-ML"/>
        </w:rPr>
        <w:t>t</w:t>
      </w:r>
      <w:r w:rsidR="0043485A">
        <w:rPr>
          <w:rFonts w:asciiTheme="majorBidi" w:hAnsiTheme="majorBidi" w:cstheme="majorBidi"/>
          <w:sz w:val="24"/>
          <w:szCs w:val="24"/>
          <w:lang w:val="fr-ML"/>
        </w:rPr>
        <w:t xml:space="preserve"> assuré</w:t>
      </w:r>
      <w:r w:rsidR="00FE7DC0">
        <w:rPr>
          <w:rFonts w:asciiTheme="majorBidi" w:hAnsiTheme="majorBidi" w:cstheme="majorBidi"/>
          <w:sz w:val="24"/>
          <w:szCs w:val="24"/>
          <w:lang w:val="fr-ML"/>
        </w:rPr>
        <w:t>e</w:t>
      </w:r>
      <w:r w:rsidR="0043485A">
        <w:rPr>
          <w:rFonts w:asciiTheme="majorBidi" w:hAnsiTheme="majorBidi" w:cstheme="majorBidi"/>
          <w:sz w:val="24"/>
          <w:szCs w:val="24"/>
          <w:lang w:val="fr-ML"/>
        </w:rPr>
        <w:t>s par différentes API</w:t>
      </w:r>
      <w:r w:rsidR="00FE7DC0">
        <w:rPr>
          <w:rFonts w:asciiTheme="majorBidi" w:hAnsiTheme="majorBidi" w:cstheme="majorBidi"/>
          <w:sz w:val="24"/>
          <w:szCs w:val="24"/>
          <w:lang w:val="fr-ML"/>
        </w:rPr>
        <w:t>s</w:t>
      </w:r>
      <w:r w:rsidR="0043485A">
        <w:rPr>
          <w:rFonts w:asciiTheme="majorBidi" w:hAnsiTheme="majorBidi" w:cstheme="majorBidi"/>
          <w:sz w:val="24"/>
          <w:szCs w:val="24"/>
          <w:lang w:val="fr-ML"/>
        </w:rPr>
        <w:t xml:space="preserve"> des services correspondants</w:t>
      </w:r>
      <w:r w:rsidR="00051896" w:rsidRPr="0014549F">
        <w:rPr>
          <w:rFonts w:asciiTheme="majorBidi" w:hAnsiTheme="majorBidi" w:cstheme="majorBidi"/>
          <w:sz w:val="24"/>
          <w:szCs w:val="24"/>
          <w:lang w:val="fr-ML"/>
        </w:rPr>
        <w:t xml:space="preserve">. </w:t>
      </w:r>
    </w:p>
    <w:p w14:paraId="28638EC9" w14:textId="0DE14906" w:rsidR="008A6073" w:rsidRDefault="006B1210" w:rsidP="00730C8D">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Une API</w:t>
      </w:r>
      <w:r w:rsidR="0043485A">
        <w:rPr>
          <w:rFonts w:asciiTheme="majorBidi" w:hAnsiTheme="majorBidi" w:cstheme="majorBidi"/>
          <w:sz w:val="24"/>
          <w:szCs w:val="24"/>
          <w:lang w:val="fr-ML"/>
        </w:rPr>
        <w:t xml:space="preserve"> (</w:t>
      </w:r>
      <w:r w:rsidR="0043485A" w:rsidRPr="0043485A">
        <w:rPr>
          <w:rFonts w:ascii="Times New Roman" w:hAnsi="Times New Roman" w:cs="Times New Roman"/>
          <w:i/>
          <w:iCs/>
          <w:color w:val="000000"/>
          <w:sz w:val="24"/>
          <w:szCs w:val="24"/>
        </w:rPr>
        <w:t>Application Programming Interface</w:t>
      </w:r>
      <w:r w:rsidR="0043485A">
        <w:rPr>
          <w:rFonts w:ascii="Times New Roman" w:hAnsi="Times New Roman" w:cs="Times New Roman"/>
          <w:color w:val="000000"/>
          <w:sz w:val="24"/>
          <w:szCs w:val="24"/>
        </w:rPr>
        <w:t>)</w:t>
      </w:r>
      <w:r>
        <w:rPr>
          <w:rFonts w:asciiTheme="majorBidi" w:hAnsiTheme="majorBidi" w:cstheme="majorBidi"/>
          <w:sz w:val="24"/>
          <w:szCs w:val="24"/>
          <w:lang w:val="fr-ML"/>
        </w:rPr>
        <w:t xml:space="preserve"> ou </w:t>
      </w:r>
      <w:r w:rsidRPr="006B1210">
        <w:rPr>
          <w:rFonts w:asciiTheme="majorBidi" w:hAnsiTheme="majorBidi" w:cstheme="majorBidi"/>
          <w:sz w:val="24"/>
          <w:szCs w:val="24"/>
          <w:lang w:val="fr-ML"/>
        </w:rPr>
        <w:t>interface de programmation d'applications</w:t>
      </w:r>
      <w:r w:rsidR="0043485A">
        <w:rPr>
          <w:rFonts w:asciiTheme="majorBidi" w:hAnsiTheme="majorBidi" w:cstheme="majorBidi"/>
          <w:sz w:val="24"/>
          <w:szCs w:val="24"/>
          <w:lang w:val="fr-ML"/>
        </w:rPr>
        <w:t xml:space="preserve"> en français</w:t>
      </w:r>
      <w:r w:rsidRPr="006B1210">
        <w:rPr>
          <w:rFonts w:asciiTheme="majorBidi" w:hAnsiTheme="majorBidi" w:cstheme="majorBidi"/>
          <w:sz w:val="24"/>
          <w:szCs w:val="24"/>
          <w:lang w:val="fr-ML"/>
        </w:rPr>
        <w:t>, est un ensemble de protocoles et d'outils utilisés pour créer des applications logicielles</w:t>
      </w:r>
      <w:r w:rsidR="00983F4F">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[3]</w:t>
      </w:r>
      <w:r w:rsidR="00983F4F">
        <w:rPr>
          <w:rFonts w:asciiTheme="majorBidi" w:hAnsiTheme="majorBidi" w:cstheme="majorBidi"/>
          <w:sz w:val="24"/>
          <w:szCs w:val="24"/>
          <w:lang w:val="fr-ML"/>
        </w:rPr>
        <w:t>.</w:t>
      </w:r>
      <w:r w:rsidR="00D25AD2">
        <w:rPr>
          <w:rFonts w:asciiTheme="majorBidi" w:hAnsiTheme="majorBidi" w:cstheme="majorBidi"/>
          <w:sz w:val="24"/>
          <w:szCs w:val="24"/>
          <w:lang w:val="fr-ML"/>
        </w:rPr>
        <w:t xml:space="preserve"> </w:t>
      </w:r>
      <w:r w:rsidR="00EA4EB1">
        <w:rPr>
          <w:rFonts w:asciiTheme="majorBidi" w:hAnsiTheme="majorBidi" w:cstheme="majorBidi"/>
          <w:sz w:val="24"/>
          <w:szCs w:val="24"/>
          <w:lang w:val="fr-ML"/>
        </w:rPr>
        <w:t>Elle</w:t>
      </w:r>
      <w:r w:rsidR="00D25AD2">
        <w:rPr>
          <w:rFonts w:asciiTheme="majorBidi" w:hAnsiTheme="majorBidi" w:cstheme="majorBidi"/>
          <w:sz w:val="24"/>
          <w:szCs w:val="24"/>
          <w:lang w:val="fr-ML"/>
        </w:rPr>
        <w:t xml:space="preserve"> permet de </w:t>
      </w:r>
      <w:r w:rsidR="00D25AD2" w:rsidRPr="00D25AD2">
        <w:rPr>
          <w:rFonts w:asciiTheme="majorBidi" w:hAnsiTheme="majorBidi" w:cstheme="majorBidi"/>
          <w:sz w:val="24"/>
          <w:szCs w:val="24"/>
          <w:lang w:val="fr-ML"/>
        </w:rPr>
        <w:t>connecter les applications de manière transparente</w:t>
      </w:r>
      <w:r w:rsidR="007431F5">
        <w:rPr>
          <w:rFonts w:asciiTheme="majorBidi" w:hAnsiTheme="majorBidi" w:cstheme="majorBidi"/>
          <w:sz w:val="24"/>
          <w:szCs w:val="24"/>
          <w:lang w:val="fr-ML"/>
        </w:rPr>
        <w:t xml:space="preserve">. En effet, </w:t>
      </w:r>
      <w:r w:rsidR="007B0174">
        <w:rPr>
          <w:rFonts w:asciiTheme="majorBidi" w:hAnsiTheme="majorBidi" w:cstheme="majorBidi"/>
          <w:sz w:val="24"/>
          <w:szCs w:val="24"/>
          <w:lang w:val="fr-ML"/>
        </w:rPr>
        <w:t>s</w:t>
      </w:r>
      <w:r w:rsidR="007431F5">
        <w:rPr>
          <w:rFonts w:asciiTheme="majorBidi" w:hAnsiTheme="majorBidi" w:cstheme="majorBidi"/>
          <w:sz w:val="24"/>
          <w:szCs w:val="24"/>
          <w:lang w:val="fr-ML"/>
        </w:rPr>
        <w:t xml:space="preserve">on </w:t>
      </w:r>
      <w:r w:rsidR="007431F5" w:rsidRPr="007431F5">
        <w:rPr>
          <w:rFonts w:asciiTheme="majorBidi" w:hAnsiTheme="majorBidi" w:cstheme="majorBidi"/>
          <w:sz w:val="24"/>
          <w:szCs w:val="24"/>
          <w:lang w:val="fr-ML"/>
        </w:rPr>
        <w:t xml:space="preserve">intégration </w:t>
      </w:r>
      <w:r w:rsidR="00920C46" w:rsidRPr="002E1FC1">
        <w:rPr>
          <w:rFonts w:asciiTheme="majorBidi" w:hAnsiTheme="majorBidi" w:cstheme="majorBidi"/>
          <w:sz w:val="24"/>
          <w:szCs w:val="24"/>
          <w:lang w:val="fr-ML"/>
        </w:rPr>
        <w:t>passe souvent inaperçue</w:t>
      </w:r>
      <w:r w:rsidR="007A1EBF">
        <w:rPr>
          <w:rFonts w:asciiTheme="majorBidi" w:hAnsiTheme="majorBidi" w:cstheme="majorBidi"/>
          <w:sz w:val="24"/>
          <w:szCs w:val="24"/>
          <w:lang w:val="fr-ML"/>
        </w:rPr>
        <w:t xml:space="preserve"> car c’est</w:t>
      </w:r>
      <w:r w:rsidR="007431F5" w:rsidRPr="007431F5">
        <w:rPr>
          <w:rFonts w:asciiTheme="majorBidi" w:hAnsiTheme="majorBidi" w:cstheme="majorBidi"/>
          <w:sz w:val="24"/>
          <w:szCs w:val="24"/>
          <w:lang w:val="fr-ML"/>
        </w:rPr>
        <w:t xml:space="preserve"> la manière dont deux applications ou plus sont liées les unes aux autres via leurs API respectives</w:t>
      </w:r>
      <w:r w:rsidR="00920C46">
        <w:rPr>
          <w:rFonts w:asciiTheme="majorBidi" w:hAnsiTheme="majorBidi" w:cstheme="majorBidi"/>
          <w:sz w:val="24"/>
          <w:szCs w:val="24"/>
          <w:lang w:val="fr-ML"/>
        </w:rPr>
        <w:t xml:space="preserve"> et est l’un des </w:t>
      </w:r>
      <w:r w:rsidR="00920C46" w:rsidRPr="002E1FC1">
        <w:rPr>
          <w:rFonts w:asciiTheme="majorBidi" w:hAnsiTheme="majorBidi" w:cstheme="majorBidi"/>
          <w:sz w:val="24"/>
          <w:szCs w:val="24"/>
          <w:lang w:val="fr-ML"/>
        </w:rPr>
        <w:t xml:space="preserve">éléments les plus essentiels </w:t>
      </w:r>
      <w:r w:rsidR="009C32D3">
        <w:rPr>
          <w:rFonts w:asciiTheme="majorBidi" w:hAnsiTheme="majorBidi" w:cstheme="majorBidi"/>
          <w:sz w:val="24"/>
          <w:szCs w:val="24"/>
          <w:lang w:val="fr-ML"/>
        </w:rPr>
        <w:t xml:space="preserve">dans </w:t>
      </w:r>
      <w:r w:rsidR="0088160F">
        <w:rPr>
          <w:rFonts w:asciiTheme="majorBidi" w:hAnsiTheme="majorBidi" w:cstheme="majorBidi"/>
          <w:sz w:val="24"/>
          <w:szCs w:val="24"/>
          <w:lang w:val="fr-ML"/>
        </w:rPr>
        <w:t>un</w:t>
      </w:r>
      <w:r w:rsidR="00920C46" w:rsidRPr="002E1FC1">
        <w:rPr>
          <w:rFonts w:asciiTheme="majorBidi" w:hAnsiTheme="majorBidi" w:cstheme="majorBidi"/>
          <w:sz w:val="24"/>
          <w:szCs w:val="24"/>
          <w:lang w:val="fr-ML"/>
        </w:rPr>
        <w:t xml:space="preserve"> logiciel de sécurité réussi</w:t>
      </w:r>
      <w:r w:rsidR="00920C46">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[3]</w:t>
      </w:r>
      <w:r w:rsidR="007431F5">
        <w:rPr>
          <w:rFonts w:asciiTheme="majorBidi" w:hAnsiTheme="majorBidi" w:cstheme="majorBidi"/>
          <w:sz w:val="24"/>
          <w:szCs w:val="24"/>
          <w:lang w:val="fr-ML"/>
        </w:rPr>
        <w:t xml:space="preserve">. Sans cette intégration les applications ne seront plus </w:t>
      </w:r>
      <w:r w:rsidR="007431F5" w:rsidRPr="007431F5">
        <w:rPr>
          <w:rFonts w:asciiTheme="majorBidi" w:hAnsiTheme="majorBidi" w:cstheme="majorBidi"/>
          <w:sz w:val="24"/>
          <w:szCs w:val="24"/>
          <w:lang w:val="fr-ML"/>
        </w:rPr>
        <w:t xml:space="preserve">en mesure de partager des données entre </w:t>
      </w:r>
      <w:r w:rsidR="00994E79">
        <w:rPr>
          <w:rFonts w:asciiTheme="majorBidi" w:hAnsiTheme="majorBidi" w:cstheme="majorBidi"/>
          <w:sz w:val="24"/>
          <w:szCs w:val="24"/>
          <w:lang w:val="fr-ML"/>
        </w:rPr>
        <w:t>elles</w:t>
      </w:r>
      <w:r w:rsidR="00920C46">
        <w:rPr>
          <w:rFonts w:asciiTheme="majorBidi" w:hAnsiTheme="majorBidi" w:cstheme="majorBidi"/>
          <w:sz w:val="24"/>
          <w:szCs w:val="24"/>
          <w:lang w:val="fr-ML"/>
        </w:rPr>
        <w:t>.</w:t>
      </w:r>
      <w:r w:rsidR="00EA4EB1">
        <w:rPr>
          <w:rFonts w:asciiTheme="majorBidi" w:hAnsiTheme="majorBidi" w:cstheme="majorBidi"/>
          <w:sz w:val="24"/>
          <w:szCs w:val="24"/>
          <w:lang w:val="fr-ML"/>
        </w:rPr>
        <w:t xml:space="preserve"> </w:t>
      </w:r>
      <w:r w:rsidR="00994E79">
        <w:rPr>
          <w:rFonts w:asciiTheme="majorBidi" w:hAnsiTheme="majorBidi" w:cstheme="majorBidi"/>
          <w:sz w:val="24"/>
          <w:szCs w:val="24"/>
          <w:lang w:val="fr-ML"/>
        </w:rPr>
        <w:t>Les APIs sont regroupés</w:t>
      </w:r>
      <w:r w:rsidR="001353E6">
        <w:rPr>
          <w:rFonts w:asciiTheme="majorBidi" w:hAnsiTheme="majorBidi" w:cstheme="majorBidi"/>
          <w:sz w:val="24"/>
          <w:szCs w:val="24"/>
          <w:lang w:val="fr-ML"/>
        </w:rPr>
        <w:t xml:space="preserve"> en deux grands types</w:t>
      </w:r>
      <w:r w:rsidR="00994E79">
        <w:rPr>
          <w:rFonts w:asciiTheme="majorBidi" w:hAnsiTheme="majorBidi" w:cstheme="majorBidi"/>
          <w:sz w:val="24"/>
          <w:szCs w:val="24"/>
          <w:lang w:val="fr-ML"/>
        </w:rPr>
        <w:t> :</w:t>
      </w:r>
      <w:r w:rsidR="007D72EA">
        <w:rPr>
          <w:rFonts w:asciiTheme="majorBidi" w:hAnsiTheme="majorBidi" w:cstheme="majorBidi"/>
          <w:sz w:val="24"/>
          <w:szCs w:val="24"/>
          <w:lang w:val="fr-ML"/>
        </w:rPr>
        <w:t xml:space="preserve"> le type REST (</w:t>
      </w:r>
      <w:r w:rsidR="007D72EA" w:rsidRPr="007D72EA">
        <w:rPr>
          <w:rFonts w:asciiTheme="majorBidi" w:hAnsiTheme="majorBidi" w:cstheme="majorBidi"/>
          <w:i/>
          <w:iCs/>
          <w:sz w:val="24"/>
          <w:szCs w:val="24"/>
          <w:lang w:val="fr-ML"/>
        </w:rPr>
        <w:t>Representational State Transfer</w:t>
      </w:r>
      <w:r w:rsidR="007D72EA">
        <w:rPr>
          <w:rFonts w:asciiTheme="majorBidi" w:hAnsiTheme="majorBidi" w:cstheme="majorBidi"/>
          <w:sz w:val="24"/>
          <w:szCs w:val="24"/>
          <w:lang w:val="fr-ML"/>
        </w:rPr>
        <w:t>)</w:t>
      </w:r>
      <w:r w:rsidR="00994E79">
        <w:rPr>
          <w:rFonts w:asciiTheme="majorBidi" w:hAnsiTheme="majorBidi" w:cstheme="majorBidi"/>
          <w:sz w:val="24"/>
          <w:szCs w:val="24"/>
          <w:lang w:val="fr-ML"/>
        </w:rPr>
        <w:t xml:space="preserve"> et SOAP (</w:t>
      </w:r>
      <w:r w:rsidR="00994E79" w:rsidRPr="00994E79">
        <w:rPr>
          <w:rFonts w:asciiTheme="majorBidi" w:hAnsiTheme="majorBidi" w:cstheme="majorBidi"/>
          <w:sz w:val="24"/>
          <w:szCs w:val="24"/>
          <w:lang w:val="fr-ML"/>
        </w:rPr>
        <w:t>Simple Object Access Protocol</w:t>
      </w:r>
      <w:r w:rsidR="00994E79">
        <w:rPr>
          <w:rFonts w:asciiTheme="majorBidi" w:hAnsiTheme="majorBidi" w:cstheme="majorBidi"/>
          <w:sz w:val="24"/>
          <w:szCs w:val="24"/>
          <w:lang w:val="fr-ML"/>
        </w:rPr>
        <w:t>). Le type REST</w:t>
      </w:r>
      <w:r w:rsidR="00581A1D">
        <w:rPr>
          <w:rFonts w:asciiTheme="majorBidi" w:hAnsiTheme="majorBidi" w:cstheme="majorBidi"/>
          <w:sz w:val="24"/>
          <w:szCs w:val="24"/>
          <w:lang w:val="fr-ML"/>
        </w:rPr>
        <w:t xml:space="preserve"> s’est</w:t>
      </w:r>
      <w:r w:rsidR="007D72EA">
        <w:rPr>
          <w:rFonts w:asciiTheme="majorBidi" w:hAnsiTheme="majorBidi" w:cstheme="majorBidi"/>
          <w:sz w:val="24"/>
          <w:szCs w:val="24"/>
          <w:lang w:val="fr-ML"/>
        </w:rPr>
        <w:t xml:space="preserve"> largement</w:t>
      </w:r>
      <w:r w:rsidR="007D72EA" w:rsidRPr="001353E6">
        <w:rPr>
          <w:rFonts w:asciiTheme="majorBidi" w:hAnsiTheme="majorBidi" w:cstheme="majorBidi"/>
          <w:sz w:val="24"/>
          <w:szCs w:val="24"/>
          <w:lang w:val="fr-ML"/>
        </w:rPr>
        <w:t xml:space="preserve"> imposé face </w:t>
      </w:r>
      <w:r w:rsidR="007D72EA">
        <w:rPr>
          <w:rFonts w:asciiTheme="majorBidi" w:hAnsiTheme="majorBidi" w:cstheme="majorBidi"/>
          <w:sz w:val="24"/>
          <w:szCs w:val="24"/>
          <w:lang w:val="fr-ML"/>
        </w:rPr>
        <w:t>à</w:t>
      </w:r>
      <w:r w:rsidR="00994E79">
        <w:rPr>
          <w:rFonts w:asciiTheme="majorBidi" w:hAnsiTheme="majorBidi" w:cstheme="majorBidi"/>
          <w:sz w:val="24"/>
          <w:szCs w:val="24"/>
          <w:lang w:val="fr-ML"/>
        </w:rPr>
        <w:t xml:space="preserve"> SOAP </w:t>
      </w:r>
      <w:r w:rsidR="007D72EA">
        <w:rPr>
          <w:rFonts w:asciiTheme="majorBidi" w:hAnsiTheme="majorBidi" w:cstheme="majorBidi"/>
          <w:sz w:val="24"/>
          <w:szCs w:val="24"/>
          <w:lang w:val="fr-ML"/>
        </w:rPr>
        <w:t>par sa</w:t>
      </w:r>
      <w:r w:rsidR="007D72EA" w:rsidRPr="001353E6">
        <w:rPr>
          <w:rFonts w:asciiTheme="majorBidi" w:hAnsiTheme="majorBidi" w:cstheme="majorBidi"/>
          <w:sz w:val="24"/>
          <w:szCs w:val="24"/>
          <w:lang w:val="fr-ML"/>
        </w:rPr>
        <w:t xml:space="preserve"> flexi</w:t>
      </w:r>
      <w:r w:rsidR="007D72EA">
        <w:rPr>
          <w:rFonts w:asciiTheme="majorBidi" w:hAnsiTheme="majorBidi" w:cstheme="majorBidi"/>
          <w:sz w:val="24"/>
          <w:szCs w:val="24"/>
          <w:lang w:val="fr-ML"/>
        </w:rPr>
        <w:t>bilité</w:t>
      </w:r>
      <w:r w:rsidR="007D72EA" w:rsidRPr="001353E6">
        <w:rPr>
          <w:rFonts w:asciiTheme="majorBidi" w:hAnsiTheme="majorBidi" w:cstheme="majorBidi"/>
          <w:sz w:val="24"/>
          <w:szCs w:val="24"/>
          <w:lang w:val="fr-ML"/>
        </w:rPr>
        <w:t>.</w:t>
      </w:r>
    </w:p>
    <w:p w14:paraId="5E8EEB61" w14:textId="33D1EBFE" w:rsidR="0014549F" w:rsidRDefault="00B569E3" w:rsidP="00730C8D">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C</w:t>
      </w:r>
      <w:r w:rsidR="00F63D41" w:rsidRPr="008A6073">
        <w:rPr>
          <w:rFonts w:asciiTheme="majorBidi" w:hAnsiTheme="majorBidi" w:cstheme="majorBidi"/>
          <w:sz w:val="24"/>
          <w:szCs w:val="24"/>
          <w:lang w:val="fr-ML"/>
        </w:rPr>
        <w:t>es dernières années</w:t>
      </w:r>
      <w:r w:rsidR="00F63D41">
        <w:rPr>
          <w:rFonts w:asciiTheme="majorBidi" w:hAnsiTheme="majorBidi" w:cstheme="majorBidi"/>
          <w:sz w:val="24"/>
          <w:szCs w:val="24"/>
          <w:lang w:val="fr-ML"/>
        </w:rPr>
        <w:t xml:space="preserve">, le </w:t>
      </w:r>
      <w:r w:rsidR="00994E79">
        <w:rPr>
          <w:rFonts w:asciiTheme="majorBidi" w:hAnsiTheme="majorBidi" w:cstheme="majorBidi"/>
          <w:sz w:val="24"/>
          <w:szCs w:val="24"/>
          <w:lang w:val="fr-ML"/>
        </w:rPr>
        <w:t>développement</w:t>
      </w:r>
      <w:r w:rsidR="00F63D41">
        <w:rPr>
          <w:rFonts w:asciiTheme="majorBidi" w:hAnsiTheme="majorBidi" w:cstheme="majorBidi"/>
          <w:sz w:val="24"/>
          <w:szCs w:val="24"/>
          <w:lang w:val="fr-ML"/>
        </w:rPr>
        <w:t xml:space="preserve"> des APIs REST ne fait qu’augmenter</w:t>
      </w:r>
      <w:r w:rsidR="008A6073" w:rsidRPr="008A6073">
        <w:rPr>
          <w:rFonts w:asciiTheme="majorBidi" w:hAnsiTheme="majorBidi" w:cstheme="majorBidi"/>
          <w:sz w:val="24"/>
          <w:szCs w:val="24"/>
          <w:lang w:val="fr-ML"/>
        </w:rPr>
        <w:t>. En moyenne, plus de 2000 nouvelles API</w:t>
      </w:r>
      <w:r>
        <w:rPr>
          <w:rFonts w:asciiTheme="majorBidi" w:hAnsiTheme="majorBidi" w:cstheme="majorBidi"/>
          <w:sz w:val="24"/>
          <w:szCs w:val="24"/>
          <w:lang w:val="fr-ML"/>
        </w:rPr>
        <w:t>s</w:t>
      </w:r>
      <w:r w:rsidR="008A6073" w:rsidRPr="008A6073">
        <w:rPr>
          <w:rFonts w:asciiTheme="majorBidi" w:hAnsiTheme="majorBidi" w:cstheme="majorBidi"/>
          <w:sz w:val="24"/>
          <w:szCs w:val="24"/>
          <w:lang w:val="fr-ML"/>
        </w:rPr>
        <w:t xml:space="preserve"> publiques ont été publiées chaque année depuis 2005</w:t>
      </w:r>
      <w:r w:rsidR="00994E79">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[4]</w:t>
      </w:r>
      <w:r w:rsidR="008A6073" w:rsidRPr="008A6073">
        <w:rPr>
          <w:rFonts w:asciiTheme="majorBidi" w:hAnsiTheme="majorBidi" w:cstheme="majorBidi"/>
          <w:sz w:val="24"/>
          <w:szCs w:val="24"/>
          <w:lang w:val="fr-ML"/>
        </w:rPr>
        <w:t>. Une croissance similaire se retrouve au sein des entreprises, car les API</w:t>
      </w:r>
      <w:r w:rsidR="00C6618F">
        <w:rPr>
          <w:rFonts w:asciiTheme="majorBidi" w:hAnsiTheme="majorBidi" w:cstheme="majorBidi"/>
          <w:sz w:val="24"/>
          <w:szCs w:val="24"/>
          <w:lang w:val="fr-ML"/>
        </w:rPr>
        <w:t>s</w:t>
      </w:r>
      <w:r w:rsidR="008A6073" w:rsidRPr="008A6073">
        <w:rPr>
          <w:rFonts w:asciiTheme="majorBidi" w:hAnsiTheme="majorBidi" w:cstheme="majorBidi"/>
          <w:sz w:val="24"/>
          <w:szCs w:val="24"/>
          <w:lang w:val="fr-ML"/>
        </w:rPr>
        <w:t xml:space="preserve"> internes permettent un développement plus efficace et plus rapide. Par conséquent, la définition des APIs Web a été uniformisée dans une spécification afin de faciliter leur gestion et leur utilisation. La spécification OpenAPI définit une interface standard permettant de décrire les API Web client-serveur indépendamment du langage de programmation. Cette spécification permet aux humains et aux ordinateurs de consulter et de comprendre les capacités du service sans accès au code source ou à la documentation. Lorsqu'ils sont correctement définis, les clients et les serveurs peuvent se comprendre et interagir les uns avec les autres avec un minimum d’intervention du programmeur</w:t>
      </w:r>
      <w:r w:rsidR="00F2572B">
        <w:rPr>
          <w:rFonts w:asciiTheme="majorBidi" w:hAnsiTheme="majorBidi" w:cstheme="majorBidi"/>
          <w:sz w:val="24"/>
          <w:szCs w:val="24"/>
          <w:lang w:val="fr-ML"/>
        </w:rPr>
        <w:t>.</w:t>
      </w:r>
    </w:p>
    <w:p w14:paraId="1BABA421" w14:textId="35446163" w:rsidR="009959C1" w:rsidRDefault="009959C1" w:rsidP="00730C8D">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Dans ce chapitre nous allons d’écrire la spécification OpenAPI, sa syntaxe ainsi que l’outils utilisé pour la description de la spécification.</w:t>
      </w:r>
    </w:p>
    <w:p w14:paraId="7E96897E" w14:textId="3DA21489" w:rsidR="00405CA7" w:rsidRPr="00CB5904" w:rsidRDefault="00567118" w:rsidP="00730C8D">
      <w:pPr>
        <w:spacing w:line="360" w:lineRule="auto"/>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Tous </w:t>
      </w:r>
      <w:r w:rsidR="004269A2" w:rsidRPr="00D9210A">
        <w:rPr>
          <w:rFonts w:asciiTheme="majorBidi" w:hAnsiTheme="majorBidi" w:cstheme="majorBidi"/>
          <w:sz w:val="24"/>
          <w:szCs w:val="24"/>
          <w:lang w:val="fr-ML"/>
        </w:rPr>
        <w:t>les exemples illustratifs</w:t>
      </w:r>
      <w:r w:rsidR="00405CA7" w:rsidRPr="00D9210A">
        <w:rPr>
          <w:rFonts w:asciiTheme="majorBidi" w:hAnsiTheme="majorBidi" w:cstheme="majorBidi"/>
          <w:sz w:val="24"/>
          <w:szCs w:val="24"/>
          <w:lang w:val="fr-ML"/>
        </w:rPr>
        <w:t xml:space="preserve"> dans ce document sont </w:t>
      </w:r>
      <w:r w:rsidRPr="00D9210A">
        <w:rPr>
          <w:rFonts w:asciiTheme="majorBidi" w:hAnsiTheme="majorBidi" w:cstheme="majorBidi"/>
          <w:sz w:val="24"/>
          <w:szCs w:val="24"/>
          <w:lang w:val="fr-ML"/>
        </w:rPr>
        <w:t xml:space="preserve">en </w:t>
      </w:r>
      <w:r w:rsidR="004301DE" w:rsidRPr="00D9210A">
        <w:rPr>
          <w:rFonts w:asciiTheme="majorBidi" w:hAnsiTheme="majorBidi" w:cstheme="majorBidi"/>
          <w:sz w:val="24"/>
          <w:szCs w:val="24"/>
          <w:lang w:val="fr-ML"/>
        </w:rPr>
        <w:t>YAML</w:t>
      </w:r>
      <w:r w:rsidR="007708F5" w:rsidRPr="00D9210A">
        <w:rPr>
          <w:rFonts w:asciiTheme="majorBidi" w:hAnsiTheme="majorBidi" w:cstheme="majorBidi"/>
          <w:sz w:val="24"/>
          <w:szCs w:val="24"/>
          <w:lang w:val="fr-ML"/>
        </w:rPr>
        <w:t xml:space="preserve"> et la version de spécification utilisée est 3</w:t>
      </w:r>
      <w:r w:rsidR="00C46D95">
        <w:rPr>
          <w:rFonts w:asciiTheme="majorBidi" w:hAnsiTheme="majorBidi" w:cstheme="majorBidi"/>
          <w:sz w:val="24"/>
          <w:szCs w:val="24"/>
          <w:lang w:val="fr-ML"/>
        </w:rPr>
        <w:t>.0.0</w:t>
      </w:r>
      <w:r w:rsidR="00E4577C" w:rsidRPr="00D9210A">
        <w:rPr>
          <w:rFonts w:asciiTheme="majorBidi" w:hAnsiTheme="majorBidi" w:cstheme="majorBidi"/>
          <w:sz w:val="24"/>
          <w:szCs w:val="24"/>
          <w:lang w:val="fr-ML"/>
        </w:rPr>
        <w:t>.</w:t>
      </w:r>
    </w:p>
    <w:p w14:paraId="7025A267" w14:textId="77777777" w:rsidR="00051896" w:rsidRPr="00CB5904" w:rsidRDefault="00051896" w:rsidP="00DA1D51">
      <w:pPr>
        <w:pStyle w:val="Paragraphedeliste"/>
        <w:numPr>
          <w:ilvl w:val="0"/>
          <w:numId w:val="1"/>
        </w:numPr>
        <w:spacing w:line="360" w:lineRule="auto"/>
        <w:jc w:val="both"/>
        <w:outlineLvl w:val="1"/>
        <w:rPr>
          <w:rFonts w:asciiTheme="majorBidi" w:hAnsiTheme="majorBidi" w:cstheme="majorBidi"/>
          <w:b/>
          <w:sz w:val="24"/>
          <w:szCs w:val="24"/>
          <w:lang w:val="fr-ML"/>
        </w:rPr>
      </w:pPr>
      <w:r w:rsidRPr="00730C8D">
        <w:rPr>
          <w:rFonts w:asciiTheme="majorBidi" w:hAnsiTheme="majorBidi" w:cstheme="majorBidi"/>
          <w:b/>
          <w:sz w:val="28"/>
          <w:szCs w:val="28"/>
          <w:u w:val="single"/>
          <w:lang w:val="fr-ML"/>
        </w:rPr>
        <w:t>Définition et Description</w:t>
      </w:r>
      <w:r w:rsidRPr="00CB5904">
        <w:rPr>
          <w:rFonts w:asciiTheme="majorBidi" w:hAnsiTheme="majorBidi" w:cstheme="majorBidi"/>
          <w:b/>
          <w:sz w:val="24"/>
          <w:szCs w:val="24"/>
          <w:lang w:val="fr-ML"/>
        </w:rPr>
        <w:t xml:space="preserve"> :</w:t>
      </w:r>
    </w:p>
    <w:p w14:paraId="02D91BAC" w14:textId="62C4DA51" w:rsidR="00246AD0" w:rsidRPr="00D9210A" w:rsidRDefault="002625B8" w:rsidP="00730C8D">
      <w:pPr>
        <w:spacing w:line="360" w:lineRule="auto"/>
        <w:jc w:val="both"/>
        <w:rPr>
          <w:rFonts w:asciiTheme="majorBidi" w:hAnsiTheme="majorBidi" w:cstheme="majorBidi"/>
          <w:sz w:val="24"/>
          <w:szCs w:val="24"/>
          <w:lang w:val="fr-ML"/>
        </w:rPr>
      </w:pPr>
      <w:r w:rsidRPr="00D9210A">
        <w:rPr>
          <w:rFonts w:asciiTheme="majorBidi" w:hAnsiTheme="majorBidi" w:cstheme="majorBidi"/>
          <w:sz w:val="24"/>
          <w:szCs w:val="24"/>
          <w:lang w:val="fr-ML"/>
        </w:rPr>
        <w:lastRenderedPageBreak/>
        <w:t xml:space="preserve">Une API est une interface de programmation, c'est-à-dire un ensemble </w:t>
      </w:r>
      <w:r w:rsidR="00193067">
        <w:rPr>
          <w:rFonts w:asciiTheme="majorBidi" w:hAnsiTheme="majorBidi" w:cstheme="majorBidi"/>
          <w:sz w:val="24"/>
          <w:szCs w:val="24"/>
          <w:lang w:val="fr-ML"/>
        </w:rPr>
        <w:t>d’opération que les développeurs peuvent utiliser</w:t>
      </w:r>
      <w:r w:rsidR="00581816">
        <w:rPr>
          <w:rFonts w:asciiTheme="majorBidi" w:hAnsiTheme="majorBidi" w:cstheme="majorBidi"/>
          <w:sz w:val="24"/>
          <w:szCs w:val="24"/>
          <w:lang w:val="fr-ML"/>
        </w:rPr>
        <w:t xml:space="preserve"> pour</w:t>
      </w:r>
      <w:r w:rsidRPr="00D9210A">
        <w:rPr>
          <w:rFonts w:asciiTheme="majorBidi" w:hAnsiTheme="majorBidi" w:cstheme="majorBidi"/>
          <w:sz w:val="24"/>
          <w:szCs w:val="24"/>
          <w:lang w:val="fr-ML"/>
        </w:rPr>
        <w:t xml:space="preserve"> </w:t>
      </w:r>
      <w:r w:rsidR="00193067">
        <w:rPr>
          <w:rFonts w:asciiTheme="majorBidi" w:hAnsiTheme="majorBidi" w:cstheme="majorBidi"/>
          <w:sz w:val="24"/>
          <w:szCs w:val="24"/>
          <w:lang w:val="fr-ML"/>
        </w:rPr>
        <w:t>communiquer</w:t>
      </w:r>
      <w:r w:rsidR="00581816">
        <w:rPr>
          <w:rFonts w:asciiTheme="majorBidi" w:hAnsiTheme="majorBidi" w:cstheme="majorBidi"/>
          <w:sz w:val="24"/>
          <w:szCs w:val="24"/>
          <w:lang w:val="fr-ML"/>
        </w:rPr>
        <w:t xml:space="preserve"> avec </w:t>
      </w:r>
      <w:r w:rsidRPr="00D9210A">
        <w:rPr>
          <w:rFonts w:asciiTheme="majorBidi" w:hAnsiTheme="majorBidi" w:cstheme="majorBidi"/>
          <w:sz w:val="24"/>
          <w:szCs w:val="24"/>
          <w:lang w:val="fr-ML"/>
        </w:rPr>
        <w:t xml:space="preserve">d'autres logiciels </w:t>
      </w:r>
      <w:r w:rsidR="00193067">
        <w:rPr>
          <w:rFonts w:asciiTheme="majorBidi" w:hAnsiTheme="majorBidi" w:cstheme="majorBidi"/>
          <w:sz w:val="24"/>
          <w:szCs w:val="24"/>
          <w:lang w:val="fr-ML"/>
        </w:rPr>
        <w:t>sans savoir nécessairement comment</w:t>
      </w:r>
      <w:r w:rsidR="00F02CB7">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[5]</w:t>
      </w:r>
      <w:r w:rsidR="00E4577C" w:rsidRPr="00D9210A">
        <w:rPr>
          <w:rFonts w:asciiTheme="majorBidi" w:hAnsiTheme="majorBidi" w:cstheme="majorBidi"/>
          <w:sz w:val="24"/>
          <w:szCs w:val="24"/>
          <w:lang w:val="fr-ML"/>
        </w:rPr>
        <w:t>. U</w:t>
      </w:r>
      <w:r w:rsidR="005B083B" w:rsidRPr="00D9210A">
        <w:rPr>
          <w:rFonts w:asciiTheme="majorBidi" w:hAnsiTheme="majorBidi" w:cstheme="majorBidi"/>
          <w:sz w:val="24"/>
          <w:szCs w:val="24"/>
          <w:lang w:val="fr-ML"/>
        </w:rPr>
        <w:t xml:space="preserve">ne spécification est une description des services et fonctionnalités fournis par un logiciel. </w:t>
      </w:r>
      <w:r w:rsidRPr="00D9210A">
        <w:rPr>
          <w:rFonts w:asciiTheme="majorBidi" w:hAnsiTheme="majorBidi" w:cstheme="majorBidi"/>
          <w:sz w:val="24"/>
          <w:szCs w:val="24"/>
          <w:lang w:val="fr-ML"/>
        </w:rPr>
        <w:t>Ainsi l</w:t>
      </w:r>
      <w:r w:rsidR="00051896" w:rsidRPr="00D9210A">
        <w:rPr>
          <w:rFonts w:asciiTheme="majorBidi" w:hAnsiTheme="majorBidi" w:cstheme="majorBidi"/>
          <w:sz w:val="24"/>
          <w:szCs w:val="24"/>
          <w:lang w:val="fr-ML"/>
        </w:rPr>
        <w:t>a spécification O</w:t>
      </w:r>
      <w:r w:rsidR="00B76D51" w:rsidRPr="00D9210A">
        <w:rPr>
          <w:rFonts w:asciiTheme="majorBidi" w:hAnsiTheme="majorBidi" w:cstheme="majorBidi"/>
          <w:sz w:val="24"/>
          <w:szCs w:val="24"/>
          <w:lang w:val="fr-ML"/>
        </w:rPr>
        <w:t>pen</w:t>
      </w:r>
      <w:r w:rsidR="00051896" w:rsidRPr="00D9210A">
        <w:rPr>
          <w:rFonts w:asciiTheme="majorBidi" w:hAnsiTheme="majorBidi" w:cstheme="majorBidi"/>
          <w:sz w:val="24"/>
          <w:szCs w:val="24"/>
          <w:lang w:val="fr-ML"/>
        </w:rPr>
        <w:t>API (OAS</w:t>
      </w:r>
      <w:r w:rsidR="00F02CB7">
        <w:rPr>
          <w:rFonts w:asciiTheme="majorBidi" w:hAnsiTheme="majorBidi" w:cstheme="majorBidi"/>
          <w:sz w:val="24"/>
          <w:szCs w:val="24"/>
          <w:lang w:val="fr-ML"/>
        </w:rPr>
        <w:t xml:space="preserve"> </w:t>
      </w:r>
      <w:r w:rsidR="00F02CB7" w:rsidRPr="00CA4368">
        <w:rPr>
          <w:rFonts w:asciiTheme="majorBidi" w:hAnsiTheme="majorBidi" w:cstheme="majorBidi"/>
          <w:i/>
          <w:iCs/>
          <w:sz w:val="26"/>
          <w:szCs w:val="26"/>
          <w:lang w:val="fr-ML"/>
        </w:rPr>
        <w:t>The OpenAPI Specification</w:t>
      </w:r>
      <w:r w:rsidR="00051896" w:rsidRPr="00D9210A">
        <w:rPr>
          <w:rFonts w:asciiTheme="majorBidi" w:hAnsiTheme="majorBidi" w:cstheme="majorBidi"/>
          <w:sz w:val="24"/>
          <w:szCs w:val="24"/>
          <w:lang w:val="fr-ML"/>
        </w:rPr>
        <w:t>)</w:t>
      </w:r>
      <w:r w:rsidR="00555588" w:rsidRPr="00D9210A">
        <w:rPr>
          <w:rFonts w:asciiTheme="majorBidi" w:hAnsiTheme="majorBidi" w:cstheme="majorBidi"/>
          <w:sz w:val="24"/>
          <w:szCs w:val="24"/>
          <w:lang w:val="fr-ML"/>
        </w:rPr>
        <w:t xml:space="preserve"> anciennement connue sous le nom de spécification </w:t>
      </w:r>
      <w:r w:rsidR="00555588" w:rsidRPr="00291E0C">
        <w:rPr>
          <w:rFonts w:asciiTheme="majorBidi" w:hAnsiTheme="majorBidi" w:cstheme="majorBidi"/>
          <w:i/>
          <w:iCs/>
          <w:sz w:val="24"/>
          <w:szCs w:val="24"/>
          <w:lang w:val="fr-ML"/>
        </w:rPr>
        <w:t>Swagger</w:t>
      </w:r>
      <w:r w:rsidR="00555588" w:rsidRPr="00D9210A">
        <w:rPr>
          <w:rFonts w:asciiTheme="majorBidi" w:hAnsiTheme="majorBidi" w:cstheme="majorBidi"/>
          <w:sz w:val="24"/>
          <w:szCs w:val="24"/>
          <w:lang w:val="fr-ML"/>
        </w:rPr>
        <w:t>,</w:t>
      </w:r>
      <w:r w:rsidR="00051896" w:rsidRPr="00D9210A">
        <w:rPr>
          <w:rFonts w:asciiTheme="majorBidi" w:hAnsiTheme="majorBidi" w:cstheme="majorBidi"/>
          <w:sz w:val="24"/>
          <w:szCs w:val="24"/>
          <w:lang w:val="fr-ML"/>
        </w:rPr>
        <w:t xml:space="preserve"> est une spécification qui décrit une d'interface standard pour les API</w:t>
      </w:r>
      <w:r w:rsidR="00B62589">
        <w:rPr>
          <w:rFonts w:asciiTheme="majorBidi" w:hAnsiTheme="majorBidi" w:cstheme="majorBidi"/>
          <w:sz w:val="24"/>
          <w:szCs w:val="24"/>
          <w:lang w:val="fr-ML"/>
        </w:rPr>
        <w:t>s</w:t>
      </w:r>
      <w:r w:rsidR="00051896" w:rsidRPr="00D9210A">
        <w:rPr>
          <w:rFonts w:asciiTheme="majorBidi" w:hAnsiTheme="majorBidi" w:cstheme="majorBidi"/>
          <w:sz w:val="24"/>
          <w:szCs w:val="24"/>
          <w:lang w:val="fr-ML"/>
        </w:rPr>
        <w:t xml:space="preserve"> web qui, permet aux humains et aux ordinateurs de découvrir, de consulter et de comprendre les capacités du </w:t>
      </w:r>
      <w:proofErr w:type="gramStart"/>
      <w:r w:rsidR="00051896" w:rsidRPr="00D9210A">
        <w:rPr>
          <w:rFonts w:asciiTheme="majorBidi" w:hAnsiTheme="majorBidi" w:cstheme="majorBidi"/>
          <w:sz w:val="24"/>
          <w:szCs w:val="24"/>
          <w:lang w:val="fr-ML"/>
        </w:rPr>
        <w:t xml:space="preserve">service </w:t>
      </w:r>
      <w:r w:rsidR="00B62589">
        <w:rPr>
          <w:rFonts w:asciiTheme="majorBidi" w:hAnsiTheme="majorBidi" w:cstheme="majorBidi"/>
          <w:sz w:val="24"/>
          <w:szCs w:val="24"/>
          <w:lang w:val="fr-ML"/>
        </w:rPr>
        <w:t xml:space="preserve"> </w:t>
      </w:r>
      <w:r w:rsidR="00051896" w:rsidRPr="00D9210A">
        <w:rPr>
          <w:rFonts w:asciiTheme="majorBidi" w:hAnsiTheme="majorBidi" w:cstheme="majorBidi"/>
          <w:sz w:val="24"/>
          <w:szCs w:val="24"/>
          <w:lang w:val="fr-ML"/>
        </w:rPr>
        <w:t>web</w:t>
      </w:r>
      <w:proofErr w:type="gramEnd"/>
      <w:r w:rsidR="00051896" w:rsidRPr="00D9210A">
        <w:rPr>
          <w:rFonts w:asciiTheme="majorBidi" w:hAnsiTheme="majorBidi" w:cstheme="majorBidi"/>
          <w:sz w:val="24"/>
          <w:szCs w:val="24"/>
        </w:rPr>
        <w:t xml:space="preserve"> </w:t>
      </w:r>
      <w:r w:rsidR="00051896" w:rsidRPr="00D9210A">
        <w:rPr>
          <w:rFonts w:asciiTheme="majorBidi" w:hAnsiTheme="majorBidi" w:cstheme="majorBidi"/>
          <w:sz w:val="24"/>
          <w:szCs w:val="24"/>
          <w:lang w:val="fr-ML"/>
        </w:rPr>
        <w:t>sans connaissance de l'implémentation du serveur ou sans avoir accès au code source</w:t>
      </w:r>
      <w:r w:rsidR="00F02CB7">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[6]</w:t>
      </w:r>
      <w:r w:rsidR="00051896" w:rsidRPr="00D9210A">
        <w:rPr>
          <w:rFonts w:asciiTheme="majorBidi" w:hAnsiTheme="majorBidi" w:cstheme="majorBidi"/>
          <w:sz w:val="24"/>
          <w:szCs w:val="24"/>
          <w:lang w:val="fr-ML"/>
        </w:rPr>
        <w:t>.</w:t>
      </w:r>
      <w:r w:rsidR="00886387" w:rsidRPr="00D9210A">
        <w:rPr>
          <w:rFonts w:asciiTheme="majorBidi" w:hAnsiTheme="majorBidi" w:cstheme="majorBidi"/>
          <w:sz w:val="24"/>
          <w:szCs w:val="24"/>
          <w:lang w:val="fr-ML"/>
        </w:rPr>
        <w:t xml:space="preserve"> </w:t>
      </w:r>
    </w:p>
    <w:p w14:paraId="5F6FBDA6" w14:textId="23511106" w:rsidR="00E5747E" w:rsidRDefault="000C45A1" w:rsidP="00730C8D">
      <w:pPr>
        <w:spacing w:line="360" w:lineRule="auto"/>
        <w:jc w:val="both"/>
        <w:rPr>
          <w:rFonts w:asciiTheme="majorBidi" w:hAnsiTheme="majorBidi" w:cstheme="majorBidi"/>
          <w:sz w:val="24"/>
          <w:szCs w:val="24"/>
        </w:rPr>
      </w:pPr>
      <w:r>
        <w:rPr>
          <w:rFonts w:asciiTheme="majorBidi" w:hAnsiTheme="majorBidi" w:cstheme="majorBidi"/>
          <w:sz w:val="24"/>
          <w:szCs w:val="24"/>
        </w:rPr>
        <w:t>OpenAPI</w:t>
      </w:r>
      <w:r w:rsidR="006D6C5E" w:rsidRPr="00D9210A">
        <w:rPr>
          <w:rFonts w:asciiTheme="majorBidi" w:hAnsiTheme="majorBidi" w:cstheme="majorBidi"/>
          <w:sz w:val="24"/>
          <w:szCs w:val="24"/>
        </w:rPr>
        <w:t xml:space="preserve"> offre</w:t>
      </w:r>
      <w:r w:rsidR="00E5747E" w:rsidRPr="00D9210A">
        <w:rPr>
          <w:rFonts w:asciiTheme="majorBidi" w:hAnsiTheme="majorBidi" w:cstheme="majorBidi"/>
          <w:sz w:val="24"/>
          <w:szCs w:val="24"/>
        </w:rPr>
        <w:t xml:space="preserve"> huit objets parents qui ne sont pas tous obligatoires</w:t>
      </w:r>
      <w:r w:rsidR="00DE58F3" w:rsidRPr="00D9210A">
        <w:rPr>
          <w:rFonts w:asciiTheme="majorBidi" w:hAnsiTheme="majorBidi" w:cstheme="majorBidi"/>
          <w:sz w:val="24"/>
          <w:szCs w:val="24"/>
        </w:rPr>
        <w:t xml:space="preserve"> pour bien décrire une API</w:t>
      </w:r>
      <w:r w:rsidR="00E5747E" w:rsidRPr="00D9210A">
        <w:rPr>
          <w:rFonts w:asciiTheme="majorBidi" w:hAnsiTheme="majorBidi" w:cstheme="majorBidi"/>
          <w:sz w:val="24"/>
          <w:szCs w:val="24"/>
        </w:rPr>
        <w:t xml:space="preserve"> et peuvent contenir plusieurs autres objets. Ces</w:t>
      </w:r>
      <w:r w:rsidR="00524DE0" w:rsidRPr="00D9210A">
        <w:rPr>
          <w:rFonts w:asciiTheme="majorBidi" w:hAnsiTheme="majorBidi" w:cstheme="majorBidi"/>
          <w:sz w:val="24"/>
          <w:szCs w:val="24"/>
        </w:rPr>
        <w:t xml:space="preserve"> huit</w:t>
      </w:r>
      <w:r w:rsidR="00E5747E" w:rsidRPr="00D9210A">
        <w:rPr>
          <w:rFonts w:asciiTheme="majorBidi" w:hAnsiTheme="majorBidi" w:cstheme="majorBidi"/>
          <w:sz w:val="24"/>
          <w:szCs w:val="24"/>
        </w:rPr>
        <w:t xml:space="preserve"> objets sont</w:t>
      </w:r>
      <w:r>
        <w:rPr>
          <w:rFonts w:asciiTheme="majorBidi" w:hAnsiTheme="majorBidi" w:cstheme="majorBidi"/>
          <w:sz w:val="24"/>
          <w:szCs w:val="24"/>
        </w:rPr>
        <w:t xml:space="preserve"> indiqués dans la figure</w:t>
      </w:r>
      <w:r w:rsidR="00E5747E" w:rsidRPr="00D9210A">
        <w:rPr>
          <w:rFonts w:asciiTheme="majorBidi" w:hAnsiTheme="majorBidi" w:cstheme="majorBidi"/>
          <w:sz w:val="24"/>
          <w:szCs w:val="24"/>
        </w:rPr>
        <w:t xml:space="preserve"> suivants :</w:t>
      </w:r>
    </w:p>
    <w:p w14:paraId="200234BD" w14:textId="77777777" w:rsidR="00D9210A" w:rsidRPr="00243ABE" w:rsidRDefault="00D9210A" w:rsidP="00730C8D">
      <w:pPr>
        <w:spacing w:line="360" w:lineRule="auto"/>
        <w:jc w:val="both"/>
        <w:rPr>
          <w:rFonts w:asciiTheme="majorBidi" w:hAnsiTheme="majorBidi" w:cstheme="majorBidi"/>
          <w:sz w:val="24"/>
          <w:szCs w:val="24"/>
          <w:lang w:val="fr-ML"/>
        </w:rPr>
      </w:pPr>
    </w:p>
    <w:p w14:paraId="5CCB65D7" w14:textId="77777777" w:rsidR="004269A2" w:rsidRDefault="00886387"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67456" behindDoc="0" locked="0" layoutInCell="1" allowOverlap="1" wp14:anchorId="785848DE" wp14:editId="6DF060A3">
                <wp:simplePos x="0" y="0"/>
                <wp:positionH relativeFrom="column">
                  <wp:posOffset>4291330</wp:posOffset>
                </wp:positionH>
                <wp:positionV relativeFrom="paragraph">
                  <wp:posOffset>75565</wp:posOffset>
                </wp:positionV>
                <wp:extent cx="952500" cy="657225"/>
                <wp:effectExtent l="0" t="0" r="19050" b="28575"/>
                <wp:wrapNone/>
                <wp:docPr id="11"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AECE9"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paths</w:t>
                            </w:r>
                          </w:p>
                          <w:p w14:paraId="32DF7971"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5848DE" id="Rectangle à coins arrondis 11" o:spid="_x0000_s1026" style="position:absolute;left:0;text-align:left;margin-left:337.9pt;margin-top:5.95pt;width:75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" fillcolor="#5b9bd5 [3204]" strokecolor="#1f4d78 [1604]" strokeweight="1pt">
                <v:stroke joinstyle="miter"/>
                <v:textbox>
                  <w:txbxContent>
                    <w:p w14:paraId="1C7AECE9"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paths</w:t>
                      </w:r>
                    </w:p>
                    <w:p w14:paraId="32DF7971"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5408" behindDoc="0" locked="0" layoutInCell="1" allowOverlap="1" wp14:anchorId="39B82DF3" wp14:editId="69C789EF">
                <wp:simplePos x="0" y="0"/>
                <wp:positionH relativeFrom="column">
                  <wp:posOffset>2862580</wp:posOffset>
                </wp:positionH>
                <wp:positionV relativeFrom="paragraph">
                  <wp:posOffset>57149</wp:posOffset>
                </wp:positionV>
                <wp:extent cx="904875" cy="638175"/>
                <wp:effectExtent l="0" t="0" r="28575" b="28575"/>
                <wp:wrapNone/>
                <wp:docPr id="10"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D51884"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servers</w:t>
                            </w:r>
                          </w:p>
                          <w:p w14:paraId="711A2AF6" w14:textId="77777777" w:rsidR="001F20DB" w:rsidRPr="002C0972" w:rsidRDefault="001F20DB" w:rsidP="004269A2">
                            <w:pPr>
                              <w:jc w:val="center"/>
                              <w:rPr>
                                <w:rFonts w:ascii="Times New Roman" w:hAnsi="Times New Roman" w:cs="Times New Roman"/>
                                <w:color w:val="000000" w:themeColor="text1"/>
                                <w:lang w:val="fr-ML"/>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82DF3" id="Rectangle à coins arrondis 10" o:spid="_x0000_s1027" style="position:absolute;left:0;text-align:left;margin-left:225.4pt;margin-top:4.5pt;width:71.25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" fillcolor="white [3212]" strokecolor="#1f4d78 [1604]" strokeweight="1pt">
                <v:stroke joinstyle="miter"/>
                <v:textbox>
                  <w:txbxContent>
                    <w:p w14:paraId="13D51884"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servers</w:t>
                      </w:r>
                    </w:p>
                    <w:p w14:paraId="711A2AF6" w14:textId="77777777" w:rsidR="001F20DB" w:rsidRPr="002C0972" w:rsidRDefault="001F20DB" w:rsidP="004269A2">
                      <w:pPr>
                        <w:jc w:val="center"/>
                        <w:rPr>
                          <w:rFonts w:ascii="Times New Roman" w:hAnsi="Times New Roman" w:cs="Times New Roman"/>
                          <w:color w:val="000000" w:themeColor="text1"/>
                          <w:lang w:val="fr-ML"/>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3360" behindDoc="0" locked="0" layoutInCell="1" allowOverlap="1" wp14:anchorId="27037AAE" wp14:editId="4B862B6B">
                <wp:simplePos x="0" y="0"/>
                <wp:positionH relativeFrom="column">
                  <wp:posOffset>1433830</wp:posOffset>
                </wp:positionH>
                <wp:positionV relativeFrom="paragraph">
                  <wp:posOffset>57149</wp:posOffset>
                </wp:positionV>
                <wp:extent cx="904875" cy="6381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C66AC"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info</w:t>
                            </w:r>
                          </w:p>
                          <w:p w14:paraId="1ADBA5B6"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37AAE" id="Rectangle à coins arrondis 8" o:spid="_x0000_s1028" style="position:absolute;left:0;text-align:left;margin-left:112.9pt;margin-top:4.5pt;width:71.2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" fillcolor="#5b9bd5 [3204]" strokecolor="#1f4d78 [1604]" strokeweight="1pt">
                <v:stroke joinstyle="miter"/>
                <v:textbox>
                  <w:txbxContent>
                    <w:p w14:paraId="535C66AC"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info</w:t>
                      </w:r>
                    </w:p>
                    <w:p w14:paraId="1ADBA5B6"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1312" behindDoc="0" locked="0" layoutInCell="1" allowOverlap="1" wp14:anchorId="753C8946" wp14:editId="2E6B47BB">
                <wp:simplePos x="0" y="0"/>
                <wp:positionH relativeFrom="column">
                  <wp:posOffset>14605</wp:posOffset>
                </wp:positionH>
                <wp:positionV relativeFrom="paragraph">
                  <wp:posOffset>38100</wp:posOffset>
                </wp:positionV>
                <wp:extent cx="904875" cy="6381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4F219E" w14:textId="77777777" w:rsidR="001F20DB" w:rsidRPr="002C0972" w:rsidRDefault="001F20DB" w:rsidP="004269A2">
                            <w:pPr>
                              <w:jc w:val="center"/>
                              <w:rPr>
                                <w:rFonts w:ascii="Times New Roman" w:hAnsi="Times New Roman" w:cs="Times New Roman"/>
                                <w:lang w:val="fr-ML"/>
                              </w:rPr>
                            </w:pPr>
                            <w:r w:rsidRPr="008E5994">
                              <w:rPr>
                                <w:rFonts w:ascii="Times New Roman" w:hAnsi="Times New Roman" w:cs="Times New Roman"/>
                                <w:lang w:val="en-US"/>
                              </w:rPr>
                              <w:t>openapi</w:t>
                            </w:r>
                          </w:p>
                          <w:p w14:paraId="13C9740E" w14:textId="77777777" w:rsidR="001F20DB" w:rsidRPr="002C0972" w:rsidRDefault="001F20DB" w:rsidP="004269A2">
                            <w:pPr>
                              <w:jc w:val="center"/>
                              <w:rPr>
                                <w:rFonts w:ascii="Times New Roman" w:hAnsi="Times New Roman" w:cs="Times New Roman"/>
                                <w:lang w:val="fr-ML"/>
                              </w:rPr>
                            </w:pPr>
                            <w:r w:rsidRPr="002C0972">
                              <w:rPr>
                                <w:rFonts w:ascii="Times New Roman" w:hAnsi="Times New Roman" w:cs="Times New Roman"/>
                                <w:lang w:val="fr-ML"/>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C8946" id="Rectangle à coins arrondis 7" o:spid="_x0000_s1029" style="position:absolute;left:0;text-align:left;margin-left:1.15pt;margin-top:3pt;width:71.2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" fillcolor="#5b9bd5 [3204]" strokecolor="#1f4d78 [1604]" strokeweight="1pt">
                <v:stroke joinstyle="miter"/>
                <v:textbox>
                  <w:txbxContent>
                    <w:p w14:paraId="414F219E" w14:textId="77777777" w:rsidR="001F20DB" w:rsidRPr="002C0972" w:rsidRDefault="001F20DB" w:rsidP="004269A2">
                      <w:pPr>
                        <w:jc w:val="center"/>
                        <w:rPr>
                          <w:rFonts w:ascii="Times New Roman" w:hAnsi="Times New Roman" w:cs="Times New Roman"/>
                          <w:lang w:val="fr-ML"/>
                        </w:rPr>
                      </w:pPr>
                      <w:r w:rsidRPr="008E5994">
                        <w:rPr>
                          <w:rFonts w:ascii="Times New Roman" w:hAnsi="Times New Roman" w:cs="Times New Roman"/>
                          <w:lang w:val="en-US"/>
                        </w:rPr>
                        <w:t>openapi</w:t>
                      </w:r>
                    </w:p>
                    <w:p w14:paraId="13C9740E" w14:textId="77777777" w:rsidR="001F20DB" w:rsidRPr="002C0972" w:rsidRDefault="001F20DB" w:rsidP="004269A2">
                      <w:pPr>
                        <w:jc w:val="center"/>
                        <w:rPr>
                          <w:rFonts w:ascii="Times New Roman" w:hAnsi="Times New Roman" w:cs="Times New Roman"/>
                          <w:lang w:val="fr-ML"/>
                        </w:rPr>
                      </w:pPr>
                      <w:proofErr w:type="gramStart"/>
                      <w:r w:rsidRPr="002C0972">
                        <w:rPr>
                          <w:rFonts w:ascii="Times New Roman" w:hAnsi="Times New Roman" w:cs="Times New Roman"/>
                          <w:lang w:val="fr-ML"/>
                        </w:rPr>
                        <w:t>string</w:t>
                      </w:r>
                      <w:proofErr w:type="gramEnd"/>
                    </w:p>
                  </w:txbxContent>
                </v:textbox>
              </v:roundrect>
            </w:pict>
          </mc:Fallback>
        </mc:AlternateContent>
      </w:r>
    </w:p>
    <w:p w14:paraId="020ECF76" w14:textId="77777777" w:rsidR="004269A2" w:rsidRDefault="00886387"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701248" behindDoc="0" locked="0" layoutInCell="1" allowOverlap="1" wp14:anchorId="64AB89CD" wp14:editId="23D27882">
                <wp:simplePos x="0" y="0"/>
                <wp:positionH relativeFrom="column">
                  <wp:posOffset>5324475</wp:posOffset>
                </wp:positionH>
                <wp:positionV relativeFrom="paragraph">
                  <wp:posOffset>66040</wp:posOffset>
                </wp:positionV>
                <wp:extent cx="314325" cy="0"/>
                <wp:effectExtent l="0" t="76200" r="9525" b="95250"/>
                <wp:wrapNone/>
                <wp:docPr id="26"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C62A56" id="_x0000_t32" coordsize="21600,21600" o:spt="32" o:oned="t" path="m,l21600,21600e" filled="f">
                <v:path arrowok="t" fillok="f" o:connecttype="none"/>
                <o:lock v:ext="edit" shapetype="t"/>
              </v:shapetype>
              <v:shape id="Connecteur droit avec flèche 26" o:spid="_x0000_s1026" type="#_x0000_t32" style="position:absolute;margin-left:419.25pt;margin-top:5.2pt;width:24.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3840" behindDoc="0" locked="0" layoutInCell="1" allowOverlap="1" wp14:anchorId="5C65D071" wp14:editId="48FA6840">
                <wp:simplePos x="0" y="0"/>
                <wp:positionH relativeFrom="column">
                  <wp:posOffset>3876675</wp:posOffset>
                </wp:positionH>
                <wp:positionV relativeFrom="paragraph">
                  <wp:posOffset>76200</wp:posOffset>
                </wp:positionV>
                <wp:extent cx="314325" cy="0"/>
                <wp:effectExtent l="0" t="76200" r="9525" b="95250"/>
                <wp:wrapNone/>
                <wp:docPr id="21"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9B9F3" id="Connecteur droit avec flèche 21" o:spid="_x0000_s1026" type="#_x0000_t32" style="position:absolute;margin-left:305.25pt;margin-top:6pt;width:24.7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1792" behindDoc="0" locked="0" layoutInCell="1" allowOverlap="1" wp14:anchorId="497E39FD" wp14:editId="0A83777B">
                <wp:simplePos x="0" y="0"/>
                <wp:positionH relativeFrom="column">
                  <wp:posOffset>2428875</wp:posOffset>
                </wp:positionH>
                <wp:positionV relativeFrom="paragraph">
                  <wp:posOffset>56515</wp:posOffset>
                </wp:positionV>
                <wp:extent cx="314325" cy="0"/>
                <wp:effectExtent l="0" t="76200" r="9525" b="95250"/>
                <wp:wrapNone/>
                <wp:docPr id="20"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E01AA" id="Connecteur droit avec flèche 20" o:spid="_x0000_s1026" type="#_x0000_t32" style="position:absolute;margin-left:191.25pt;margin-top:4.45pt;width:24.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9744" behindDoc="0" locked="0" layoutInCell="1" allowOverlap="1" wp14:anchorId="708B519E" wp14:editId="2BC7137C">
                <wp:simplePos x="0" y="0"/>
                <wp:positionH relativeFrom="column">
                  <wp:posOffset>1024255</wp:posOffset>
                </wp:positionH>
                <wp:positionV relativeFrom="paragraph">
                  <wp:posOffset>50800</wp:posOffset>
                </wp:positionV>
                <wp:extent cx="314325" cy="0"/>
                <wp:effectExtent l="0" t="76200" r="9525" b="95250"/>
                <wp:wrapNone/>
                <wp:docPr id="19"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1D1B3" id="Connecteur droit avec flèche 19" o:spid="_x0000_s1026" type="#_x0000_t32" style="position:absolute;margin-left:80.65pt;margin-top:4pt;width:24.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" strokecolor="#2e74b5 [2404]" strokeweight=".5pt">
                <v:stroke endarrow="block" joinstyle="miter"/>
              </v:shape>
            </w:pict>
          </mc:Fallback>
        </mc:AlternateContent>
      </w:r>
    </w:p>
    <w:p w14:paraId="0D3999FE" w14:textId="77777777" w:rsidR="00C62941" w:rsidRDefault="00C62941" w:rsidP="00730C8D">
      <w:pPr>
        <w:spacing w:line="360" w:lineRule="auto"/>
        <w:jc w:val="both"/>
        <w:rPr>
          <w:rFonts w:asciiTheme="majorBidi" w:hAnsiTheme="majorBidi" w:cstheme="majorBidi"/>
          <w:sz w:val="24"/>
          <w:szCs w:val="24"/>
        </w:rPr>
      </w:pPr>
    </w:p>
    <w:p w14:paraId="75D55A9F" w14:textId="77777777" w:rsidR="00C62941" w:rsidRDefault="00886387"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75648" behindDoc="0" locked="0" layoutInCell="1" allowOverlap="1" wp14:anchorId="0F4343E8" wp14:editId="2290D62D">
                <wp:simplePos x="0" y="0"/>
                <wp:positionH relativeFrom="margin">
                  <wp:align>right</wp:align>
                </wp:positionH>
                <wp:positionV relativeFrom="paragraph">
                  <wp:posOffset>42546</wp:posOffset>
                </wp:positionV>
                <wp:extent cx="1085850" cy="590550"/>
                <wp:effectExtent l="0" t="0" r="19050" b="19050"/>
                <wp:wrapNone/>
                <wp:docPr id="16" name="Rectangle à coins arrondis 16"/>
                <wp:cNvGraphicFramePr/>
                <a:graphic xmlns:a="http://schemas.openxmlformats.org/drawingml/2006/main">
                  <a:graphicData uri="http://schemas.microsoft.com/office/word/2010/wordprocessingShape">
                    <wps:wsp>
                      <wps:cNvSpPr/>
                      <wps:spPr>
                        <a:xfrm>
                          <a:off x="0" y="0"/>
                          <a:ext cx="108585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C81162" w14:textId="77777777" w:rsidR="001F20DB" w:rsidRPr="008E5994" w:rsidRDefault="001F20DB" w:rsidP="00164DCB">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externalsDocs</w:t>
                            </w:r>
                          </w:p>
                          <w:p w14:paraId="3A4FCCFF" w14:textId="77777777" w:rsidR="001F20DB" w:rsidRPr="002C0972" w:rsidRDefault="001F20DB" w:rsidP="00164DCB">
                            <w:pPr>
                              <w:jc w:val="center"/>
                              <w:rPr>
                                <w:rFonts w:ascii="Times New Roman" w:hAnsi="Times New Roman" w:cs="Times New Roman"/>
                                <w:lang w:val="fr-ML"/>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4343E8" id="Rectangle à coins arrondis 16" o:spid="_x0000_s1030" style="position:absolute;left:0;text-align:left;margin-left:34.3pt;margin-top:3.35pt;width:85.5pt;height:46.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" fillcolor="white [3212]" strokecolor="#1f4d78 [1604]" strokeweight="1pt">
                <v:stroke joinstyle="miter"/>
                <v:textbox>
                  <w:txbxContent>
                    <w:p w14:paraId="74C81162" w14:textId="77777777" w:rsidR="001F20DB" w:rsidRPr="008E5994" w:rsidRDefault="001F20DB" w:rsidP="00164DCB">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externalsDocs</w:t>
                      </w:r>
                    </w:p>
                    <w:p w14:paraId="3A4FCCFF" w14:textId="77777777" w:rsidR="001F20DB" w:rsidRPr="002C0972" w:rsidRDefault="001F20DB" w:rsidP="00164DCB">
                      <w:pPr>
                        <w:jc w:val="center"/>
                        <w:rPr>
                          <w:rFonts w:ascii="Times New Roman" w:hAnsi="Times New Roman" w:cs="Times New Roman"/>
                          <w:lang w:val="fr-ML"/>
                        </w:rPr>
                      </w:pPr>
                      <w:r w:rsidRPr="008E5994">
                        <w:rPr>
                          <w:rFonts w:ascii="Times New Roman" w:hAnsi="Times New Roman" w:cs="Times New Roman"/>
                          <w:color w:val="000000" w:themeColor="text1"/>
                          <w:lang w:val="en-US"/>
                        </w:rPr>
                        <w:t>object</w:t>
                      </w:r>
                    </w:p>
                  </w:txbxContent>
                </v:textbox>
                <w10:wrap anchorx="margin"/>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3600" behindDoc="0" locked="0" layoutInCell="1" allowOverlap="1" wp14:anchorId="29754D59" wp14:editId="1425105F">
                <wp:simplePos x="0" y="0"/>
                <wp:positionH relativeFrom="column">
                  <wp:posOffset>3157855</wp:posOffset>
                </wp:positionH>
                <wp:positionV relativeFrom="paragraph">
                  <wp:posOffset>13971</wp:posOffset>
                </wp:positionV>
                <wp:extent cx="981075" cy="5905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981075"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35B9AF"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tags</w:t>
                            </w:r>
                          </w:p>
                          <w:p w14:paraId="4C2160D7"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54D59" id="Rectangle à coins arrondis 15" o:spid="_x0000_s1031" style="position:absolute;left:0;text-align:left;margin-left:248.65pt;margin-top:1.1pt;width:77.25pt;height: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" fillcolor="white [3212]" strokecolor="#1f4d78 [1604]" strokeweight="1pt">
                <v:stroke joinstyle="miter"/>
                <v:textbox>
                  <w:txbxContent>
                    <w:p w14:paraId="7435B9AF"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tags</w:t>
                      </w:r>
                    </w:p>
                    <w:p w14:paraId="4C2160D7"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71552" behindDoc="0" locked="0" layoutInCell="1" allowOverlap="1" wp14:anchorId="6CF1D976" wp14:editId="1530729D">
                <wp:simplePos x="0" y="0"/>
                <wp:positionH relativeFrom="column">
                  <wp:posOffset>1510030</wp:posOffset>
                </wp:positionH>
                <wp:positionV relativeFrom="paragraph">
                  <wp:posOffset>33021</wp:posOffset>
                </wp:positionV>
                <wp:extent cx="1000125" cy="609600"/>
                <wp:effectExtent l="0" t="0" r="28575" b="19050"/>
                <wp:wrapNone/>
                <wp:docPr id="14"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06254"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security</w:t>
                            </w:r>
                          </w:p>
                          <w:p w14:paraId="1C3901AA"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1D976" id="Rectangle à coins arrondis 14" o:spid="_x0000_s1032" style="position:absolute;left:0;text-align:left;margin-left:118.9pt;margin-top:2.6pt;width:78.7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" fillcolor="white [3212]" strokecolor="#1f4d78 [1604]" strokeweight="1pt">
                <v:stroke joinstyle="miter"/>
                <v:textbox>
                  <w:txbxContent>
                    <w:p w14:paraId="35306254"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security</w:t>
                      </w:r>
                    </w:p>
                    <w:p w14:paraId="1C3901AA" w14:textId="77777777" w:rsidR="001F20DB" w:rsidRPr="008E5994" w:rsidRDefault="001F20DB" w:rsidP="004269A2">
                      <w:pPr>
                        <w:jc w:val="center"/>
                        <w:rPr>
                          <w:rFonts w:ascii="Times New Roman" w:hAnsi="Times New Roman" w:cs="Times New Roman"/>
                          <w:lang w:val="en-US"/>
                        </w:rPr>
                      </w:pPr>
                      <w:r w:rsidRPr="008E5994">
                        <w:rPr>
                          <w:rFonts w:ascii="Times New Roman" w:hAnsi="Times New Roman" w:cs="Times New Roman"/>
                          <w:color w:val="000000" w:themeColor="text1"/>
                          <w:lang w:val="en-US"/>
                        </w:rPr>
                        <w:t>object</w:t>
                      </w:r>
                    </w:p>
                  </w:txbxContent>
                </v:textbox>
              </v:round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69504" behindDoc="0" locked="0" layoutInCell="1" allowOverlap="1" wp14:anchorId="7EA9B67D" wp14:editId="4FCAE839">
                <wp:simplePos x="0" y="0"/>
                <wp:positionH relativeFrom="margin">
                  <wp:align>left</wp:align>
                </wp:positionH>
                <wp:positionV relativeFrom="paragraph">
                  <wp:posOffset>23495</wp:posOffset>
                </wp:positionV>
                <wp:extent cx="1019175" cy="600075"/>
                <wp:effectExtent l="0" t="0" r="28575" b="28575"/>
                <wp:wrapNone/>
                <wp:docPr id="12"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FE202"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components</w:t>
                            </w:r>
                          </w:p>
                          <w:p w14:paraId="41CE2FDB"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9B67D" id="Rectangle à coins arrondis 12" o:spid="_x0000_s1033" style="position:absolute;left:0;text-align:left;margin-left:0;margin-top:1.85pt;width:80.25pt;height:47.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" fillcolor="white [3212]" strokecolor="#1f4d78 [1604]" strokeweight="1pt">
                <v:stroke joinstyle="miter"/>
                <v:textbox>
                  <w:txbxContent>
                    <w:p w14:paraId="243FE202"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components</w:t>
                      </w:r>
                    </w:p>
                    <w:p w14:paraId="41CE2FDB" w14:textId="77777777" w:rsidR="001F20DB" w:rsidRPr="008E5994" w:rsidRDefault="001F20DB" w:rsidP="004269A2">
                      <w:pPr>
                        <w:jc w:val="center"/>
                        <w:rPr>
                          <w:rFonts w:ascii="Times New Roman" w:hAnsi="Times New Roman" w:cs="Times New Roman"/>
                          <w:color w:val="000000" w:themeColor="text1"/>
                          <w:lang w:val="en-US"/>
                        </w:rPr>
                      </w:pPr>
                      <w:r w:rsidRPr="008E5994">
                        <w:rPr>
                          <w:rFonts w:ascii="Times New Roman" w:hAnsi="Times New Roman" w:cs="Times New Roman"/>
                          <w:color w:val="000000" w:themeColor="text1"/>
                          <w:lang w:val="en-US"/>
                        </w:rPr>
                        <w:t>object</w:t>
                      </w:r>
                    </w:p>
                  </w:txbxContent>
                </v:textbox>
                <w10:wrap anchorx="margin"/>
              </v:roundrect>
            </w:pict>
          </mc:Fallback>
        </mc:AlternateContent>
      </w:r>
    </w:p>
    <w:p w14:paraId="78C4E695" w14:textId="663A5705" w:rsidR="006D6C5E" w:rsidRDefault="00243ABE"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89984" behindDoc="0" locked="0" layoutInCell="1" allowOverlap="1" wp14:anchorId="363BB4A4" wp14:editId="2B8DBA91">
                <wp:simplePos x="0" y="0"/>
                <wp:positionH relativeFrom="column">
                  <wp:posOffset>4229100</wp:posOffset>
                </wp:positionH>
                <wp:positionV relativeFrom="paragraph">
                  <wp:posOffset>19050</wp:posOffset>
                </wp:positionV>
                <wp:extent cx="314325" cy="0"/>
                <wp:effectExtent l="0" t="76200" r="9525" b="95250"/>
                <wp:wrapNone/>
                <wp:docPr id="24"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28CC6" id="Connecteur droit avec flèche 24" o:spid="_x0000_s1026" type="#_x0000_t32" style="position:absolute;margin-left:333pt;margin-top:1.5pt;width:24.7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" strokecolor="#2e74b5 [2404]" strokeweight=".5pt">
                <v:stroke endarrow="block" joinstyle="miter"/>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7936" behindDoc="0" locked="0" layoutInCell="1" allowOverlap="1" wp14:anchorId="773B0EFC" wp14:editId="2FBAD03C">
                <wp:simplePos x="0" y="0"/>
                <wp:positionH relativeFrom="column">
                  <wp:posOffset>2695575</wp:posOffset>
                </wp:positionH>
                <wp:positionV relativeFrom="paragraph">
                  <wp:posOffset>9525</wp:posOffset>
                </wp:positionV>
                <wp:extent cx="314325" cy="0"/>
                <wp:effectExtent l="0" t="76200" r="9525" b="95250"/>
                <wp:wrapNone/>
                <wp:docPr id="2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88201" id="Connecteur droit avec flèche 23" o:spid="_x0000_s1026" type="#_x0000_t32" style="position:absolute;margin-left:212.25pt;margin-top:.75pt;width:24.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" strokecolor="#2e74b5 [2404]" strokeweight=".5pt">
                <v:stroke endarrow="block" joinstyle="miter"/>
              </v:shape>
            </w:pict>
          </mc:Fallback>
        </mc:AlternateContent>
      </w:r>
      <w:r w:rsidR="00886387">
        <w:rPr>
          <w:rFonts w:asciiTheme="majorBidi" w:hAnsiTheme="majorBidi" w:cstheme="majorBidi"/>
          <w:noProof/>
          <w:sz w:val="24"/>
          <w:szCs w:val="24"/>
          <w:lang w:val="en-US"/>
        </w:rPr>
        <mc:AlternateContent>
          <mc:Choice Requires="wps">
            <w:drawing>
              <wp:anchor distT="0" distB="0" distL="114300" distR="114300" simplePos="0" relativeHeight="251685888" behindDoc="0" locked="0" layoutInCell="1" allowOverlap="1" wp14:anchorId="2CD35CD9" wp14:editId="439DBC82">
                <wp:simplePos x="0" y="0"/>
                <wp:positionH relativeFrom="column">
                  <wp:posOffset>1104900</wp:posOffset>
                </wp:positionH>
                <wp:positionV relativeFrom="paragraph">
                  <wp:posOffset>28575</wp:posOffset>
                </wp:positionV>
                <wp:extent cx="314325" cy="0"/>
                <wp:effectExtent l="0" t="76200" r="9525" b="95250"/>
                <wp:wrapNone/>
                <wp:docPr id="22"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D3C89" id="Connecteur droit avec flèche 22" o:spid="_x0000_s1026" type="#_x0000_t32" style="position:absolute;margin-left:87pt;margin-top:2.25pt;width:24.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" strokecolor="#2e74b5 [2404]" strokeweight=".5pt">
                <v:stroke endarrow="block" joinstyle="miter"/>
              </v:shape>
            </w:pict>
          </mc:Fallback>
        </mc:AlternateContent>
      </w:r>
      <w:r w:rsidR="00000E59" w:rsidRPr="00CB5904">
        <w:rPr>
          <w:rFonts w:asciiTheme="majorBidi" w:hAnsiTheme="majorBidi" w:cstheme="majorBidi"/>
          <w:sz w:val="24"/>
          <w:szCs w:val="24"/>
        </w:rPr>
        <w:t xml:space="preserve"> </w:t>
      </w:r>
    </w:p>
    <w:p w14:paraId="67294CA1" w14:textId="77777777" w:rsidR="00F64892" w:rsidRDefault="00F64892" w:rsidP="00730C8D">
      <w:pPr>
        <w:spacing w:line="360" w:lineRule="auto"/>
        <w:jc w:val="both"/>
        <w:rPr>
          <w:rFonts w:asciiTheme="majorBidi" w:hAnsiTheme="majorBidi" w:cstheme="majorBidi"/>
          <w:sz w:val="24"/>
          <w:szCs w:val="24"/>
        </w:rPr>
      </w:pPr>
    </w:p>
    <w:p w14:paraId="11858337" w14:textId="374B5160" w:rsidR="00AD1C14" w:rsidRPr="00F64892" w:rsidRDefault="00F64892" w:rsidP="00291E0C">
      <w:pPr>
        <w:spacing w:line="360" w:lineRule="auto"/>
        <w:jc w:val="center"/>
        <w:rPr>
          <w:rFonts w:asciiTheme="majorBidi" w:hAnsiTheme="majorBidi" w:cstheme="majorBidi"/>
          <w:b/>
          <w:bCs/>
          <w:sz w:val="24"/>
          <w:szCs w:val="24"/>
          <w:u w:val="single"/>
        </w:rPr>
      </w:pPr>
      <w:r w:rsidRPr="00F64892">
        <w:rPr>
          <w:rFonts w:asciiTheme="majorBidi" w:hAnsiTheme="majorBidi" w:cstheme="majorBidi"/>
          <w:b/>
          <w:bCs/>
          <w:sz w:val="24"/>
          <w:szCs w:val="24"/>
          <w:u w:val="single"/>
        </w:rPr>
        <w:t>Figure 1</w:t>
      </w:r>
      <w:r w:rsidR="00291E0C">
        <w:rPr>
          <w:rFonts w:asciiTheme="majorBidi" w:hAnsiTheme="majorBidi" w:cstheme="majorBidi"/>
          <w:b/>
          <w:bCs/>
          <w:sz w:val="24"/>
          <w:szCs w:val="24"/>
          <w:u w:val="single"/>
        </w:rPr>
        <w:t>.1</w:t>
      </w:r>
      <w:r w:rsidR="00291E0C" w:rsidRPr="00EA562E">
        <w:rPr>
          <w:rFonts w:asciiTheme="majorBidi" w:hAnsiTheme="majorBidi" w:cstheme="majorBidi"/>
          <w:sz w:val="24"/>
          <w:szCs w:val="24"/>
        </w:rPr>
        <w:t> : objet</w:t>
      </w:r>
      <w:r w:rsidR="00562D36">
        <w:rPr>
          <w:rFonts w:asciiTheme="majorBidi" w:hAnsiTheme="majorBidi" w:cstheme="majorBidi"/>
          <w:sz w:val="24"/>
          <w:szCs w:val="24"/>
        </w:rPr>
        <w:t>s</w:t>
      </w:r>
      <w:r w:rsidR="00291E0C" w:rsidRPr="00EA562E">
        <w:rPr>
          <w:rFonts w:asciiTheme="majorBidi" w:hAnsiTheme="majorBidi" w:cstheme="majorBidi"/>
          <w:sz w:val="24"/>
          <w:szCs w:val="24"/>
        </w:rPr>
        <w:t xml:space="preserve"> parents de OpenAPI</w:t>
      </w:r>
    </w:p>
    <w:p w14:paraId="45BB1A96" w14:textId="1F4D7F7A" w:rsidR="00730C8D" w:rsidRPr="00D9210A" w:rsidRDefault="00243ABE" w:rsidP="00730C8D">
      <w:pPr>
        <w:pStyle w:val="Paragraphedeliste"/>
        <w:numPr>
          <w:ilvl w:val="0"/>
          <w:numId w:val="3"/>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openapi</w:t>
      </w:r>
      <w:r w:rsidR="00944EAE" w:rsidRPr="00D9210A">
        <w:rPr>
          <w:rFonts w:asciiTheme="majorBidi" w:hAnsiTheme="majorBidi" w:cstheme="majorBidi"/>
          <w:sz w:val="24"/>
          <w:szCs w:val="24"/>
        </w:rPr>
        <w:t xml:space="preserve">: </w:t>
      </w:r>
    </w:p>
    <w:p w14:paraId="5C37FE4C" w14:textId="1D890469" w:rsidR="005275D0" w:rsidRPr="00D9210A" w:rsidRDefault="00D9210A"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C</w:t>
      </w:r>
      <w:r w:rsidR="00243ABE" w:rsidRPr="00D9210A">
        <w:rPr>
          <w:rFonts w:asciiTheme="majorBidi" w:hAnsiTheme="majorBidi" w:cstheme="majorBidi"/>
          <w:sz w:val="24"/>
          <w:szCs w:val="24"/>
        </w:rPr>
        <w:t xml:space="preserve">’est une chaine correspondant à la version de la spécification </w:t>
      </w:r>
      <w:r w:rsidR="00B03BD5" w:rsidRPr="00D9210A">
        <w:rPr>
          <w:rFonts w:asciiTheme="majorBidi" w:hAnsiTheme="majorBidi" w:cstheme="majorBidi"/>
          <w:sz w:val="24"/>
          <w:szCs w:val="24"/>
        </w:rPr>
        <w:t>d</w:t>
      </w:r>
      <w:r w:rsidR="005275D0" w:rsidRPr="00D9210A">
        <w:rPr>
          <w:rFonts w:asciiTheme="majorBidi" w:hAnsiTheme="majorBidi" w:cstheme="majorBidi"/>
          <w:sz w:val="24"/>
          <w:szCs w:val="24"/>
        </w:rPr>
        <w:t xml:space="preserve">e </w:t>
      </w:r>
      <w:r w:rsidR="008E5994" w:rsidRPr="008E5994">
        <w:rPr>
          <w:rFonts w:asciiTheme="majorBidi" w:hAnsiTheme="majorBidi" w:cstheme="majorBidi"/>
          <w:sz w:val="24"/>
          <w:szCs w:val="24"/>
          <w:lang w:val="fr-ML"/>
        </w:rPr>
        <w:t>O</w:t>
      </w:r>
      <w:r w:rsidR="00B03BD5" w:rsidRPr="008E5994">
        <w:rPr>
          <w:rFonts w:asciiTheme="majorBidi" w:hAnsiTheme="majorBidi" w:cstheme="majorBidi"/>
          <w:sz w:val="24"/>
          <w:szCs w:val="24"/>
          <w:lang w:val="fr-ML"/>
        </w:rPr>
        <w:t>pen</w:t>
      </w:r>
      <w:r w:rsidR="00243ABE" w:rsidRPr="008E5994">
        <w:rPr>
          <w:rFonts w:asciiTheme="majorBidi" w:hAnsiTheme="majorBidi" w:cstheme="majorBidi"/>
          <w:sz w:val="24"/>
          <w:szCs w:val="24"/>
          <w:lang w:val="fr-ML"/>
        </w:rPr>
        <w:t>API</w:t>
      </w:r>
      <w:r w:rsidR="00E5747E" w:rsidRPr="00D9210A">
        <w:rPr>
          <w:rFonts w:asciiTheme="majorBidi" w:hAnsiTheme="majorBidi" w:cstheme="majorBidi"/>
          <w:sz w:val="24"/>
          <w:szCs w:val="24"/>
        </w:rPr>
        <w:t xml:space="preserve"> qui est remplacé</w:t>
      </w:r>
      <w:r w:rsidR="00291E0C">
        <w:rPr>
          <w:rFonts w:asciiTheme="majorBidi" w:hAnsiTheme="majorBidi" w:cstheme="majorBidi"/>
          <w:sz w:val="24"/>
          <w:szCs w:val="24"/>
        </w:rPr>
        <w:t>e</w:t>
      </w:r>
      <w:r w:rsidR="00E5747E" w:rsidRPr="00D9210A">
        <w:rPr>
          <w:rFonts w:asciiTheme="majorBidi" w:hAnsiTheme="majorBidi" w:cstheme="majorBidi"/>
          <w:sz w:val="24"/>
          <w:szCs w:val="24"/>
        </w:rPr>
        <w:t xml:space="preserve"> par « </w:t>
      </w:r>
      <w:r w:rsidR="008E5994" w:rsidRPr="004D716B">
        <w:rPr>
          <w:rFonts w:asciiTheme="majorBidi" w:hAnsiTheme="majorBidi" w:cstheme="majorBidi"/>
          <w:i/>
          <w:iCs/>
          <w:sz w:val="24"/>
          <w:szCs w:val="24"/>
          <w:lang w:val="fr-ML"/>
        </w:rPr>
        <w:t>S</w:t>
      </w:r>
      <w:r w:rsidR="00E5747E" w:rsidRPr="004D716B">
        <w:rPr>
          <w:rFonts w:asciiTheme="majorBidi" w:hAnsiTheme="majorBidi" w:cstheme="majorBidi"/>
          <w:i/>
          <w:iCs/>
          <w:sz w:val="24"/>
          <w:szCs w:val="24"/>
          <w:lang w:val="fr-ML"/>
        </w:rPr>
        <w:t>wagger</w:t>
      </w:r>
      <w:r w:rsidR="00E5747E" w:rsidRPr="00D9210A">
        <w:rPr>
          <w:rFonts w:asciiTheme="majorBidi" w:hAnsiTheme="majorBidi" w:cstheme="majorBidi"/>
          <w:sz w:val="24"/>
          <w:szCs w:val="24"/>
        </w:rPr>
        <w:t> » pour les version</w:t>
      </w:r>
      <w:r w:rsidR="00944EAE" w:rsidRPr="00D9210A">
        <w:rPr>
          <w:rFonts w:asciiTheme="majorBidi" w:hAnsiTheme="majorBidi" w:cstheme="majorBidi"/>
          <w:sz w:val="24"/>
          <w:szCs w:val="24"/>
        </w:rPr>
        <w:t>s</w:t>
      </w:r>
      <w:r w:rsidR="00E5747E" w:rsidRPr="00D9210A">
        <w:rPr>
          <w:rFonts w:asciiTheme="majorBidi" w:hAnsiTheme="majorBidi" w:cstheme="majorBidi"/>
          <w:sz w:val="24"/>
          <w:szCs w:val="24"/>
        </w:rPr>
        <w:t xml:space="preserve"> de </w:t>
      </w:r>
      <w:r w:rsidR="00B03BD5" w:rsidRPr="00D9210A">
        <w:rPr>
          <w:rFonts w:asciiTheme="majorBidi" w:hAnsiTheme="majorBidi" w:cstheme="majorBidi"/>
          <w:sz w:val="24"/>
          <w:szCs w:val="24"/>
        </w:rPr>
        <w:t>spécification</w:t>
      </w:r>
      <w:r w:rsidR="00E5747E" w:rsidRPr="00D9210A">
        <w:rPr>
          <w:rFonts w:asciiTheme="majorBidi" w:hAnsiTheme="majorBidi" w:cstheme="majorBidi"/>
          <w:sz w:val="24"/>
          <w:szCs w:val="24"/>
        </w:rPr>
        <w:t xml:space="preserve"> inférieur</w:t>
      </w:r>
      <w:r w:rsidR="00291E0C">
        <w:rPr>
          <w:rFonts w:asciiTheme="majorBidi" w:hAnsiTheme="majorBidi" w:cstheme="majorBidi"/>
          <w:sz w:val="24"/>
          <w:szCs w:val="24"/>
        </w:rPr>
        <w:t>e</w:t>
      </w:r>
      <w:r w:rsidR="00E5747E" w:rsidRPr="00D9210A">
        <w:rPr>
          <w:rFonts w:asciiTheme="majorBidi" w:hAnsiTheme="majorBidi" w:cstheme="majorBidi"/>
          <w:sz w:val="24"/>
          <w:szCs w:val="24"/>
        </w:rPr>
        <w:t xml:space="preserve"> à 3</w:t>
      </w:r>
      <w:r w:rsidR="00243ABE" w:rsidRPr="00D9210A">
        <w:rPr>
          <w:rFonts w:asciiTheme="majorBidi" w:hAnsiTheme="majorBidi" w:cstheme="majorBidi"/>
          <w:sz w:val="24"/>
          <w:szCs w:val="24"/>
        </w:rPr>
        <w:t>.</w:t>
      </w:r>
    </w:p>
    <w:p w14:paraId="4FB30BF3" w14:textId="75D91E72" w:rsidR="00730C8D" w:rsidRPr="00D9210A" w:rsidRDefault="008E5994" w:rsidP="00730C8D">
      <w:pPr>
        <w:pStyle w:val="Paragraphedeliste"/>
        <w:numPr>
          <w:ilvl w:val="0"/>
          <w:numId w:val="3"/>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info</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w:t>
      </w:r>
    </w:p>
    <w:p w14:paraId="1F391BF9" w14:textId="0876D306" w:rsidR="00243ABE" w:rsidRPr="00D9210A" w:rsidRDefault="00730C8D"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Il</w:t>
      </w:r>
      <w:r w:rsidR="00243ABE" w:rsidRPr="00D9210A">
        <w:rPr>
          <w:rFonts w:asciiTheme="majorBidi" w:hAnsiTheme="majorBidi" w:cstheme="majorBidi"/>
          <w:sz w:val="24"/>
          <w:szCs w:val="24"/>
        </w:rPr>
        <w:t xml:space="preserve"> contient les information</w:t>
      </w:r>
      <w:r w:rsidR="00944EAE" w:rsidRPr="00D9210A">
        <w:rPr>
          <w:rFonts w:asciiTheme="majorBidi" w:hAnsiTheme="majorBidi" w:cstheme="majorBidi"/>
          <w:sz w:val="24"/>
          <w:szCs w:val="24"/>
        </w:rPr>
        <w:t>s</w:t>
      </w:r>
      <w:r w:rsidR="00243ABE" w:rsidRPr="00D9210A">
        <w:rPr>
          <w:rFonts w:asciiTheme="majorBidi" w:hAnsiTheme="majorBidi" w:cstheme="majorBidi"/>
          <w:sz w:val="24"/>
          <w:szCs w:val="24"/>
        </w:rPr>
        <w:t xml:space="preserve"> de base à propos de l’API parmi lesquelles 2 sont obligatoires :</w:t>
      </w:r>
    </w:p>
    <w:p w14:paraId="3BF12C8E" w14:textId="787CCA97" w:rsidR="00730C8D" w:rsidRPr="00D9210A" w:rsidRDefault="008E5994" w:rsidP="00C34E34">
      <w:pPr>
        <w:pStyle w:val="Paragraphedeliste"/>
        <w:numPr>
          <w:ilvl w:val="0"/>
          <w:numId w:val="25"/>
        </w:numPr>
        <w:spacing w:line="360" w:lineRule="auto"/>
        <w:ind w:left="1860"/>
        <w:jc w:val="both"/>
        <w:rPr>
          <w:rFonts w:asciiTheme="majorBidi" w:hAnsiTheme="majorBidi" w:cstheme="majorBidi"/>
          <w:sz w:val="24"/>
          <w:szCs w:val="24"/>
        </w:rPr>
      </w:pPr>
      <w:proofErr w:type="spellStart"/>
      <w:r w:rsidRPr="004D716B">
        <w:rPr>
          <w:rFonts w:asciiTheme="majorBidi" w:hAnsiTheme="majorBidi" w:cstheme="majorBidi"/>
          <w:b/>
          <w:sz w:val="24"/>
          <w:szCs w:val="24"/>
          <w:lang w:val="fr-ML"/>
        </w:rPr>
        <w:t>title</w:t>
      </w:r>
      <w:proofErr w:type="spellEnd"/>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il s’agit du titre de l’API du type chaine de caractère</w:t>
      </w:r>
    </w:p>
    <w:p w14:paraId="676BB7D1" w14:textId="50F09D6C" w:rsidR="00730C8D" w:rsidRPr="00D9210A" w:rsidRDefault="008E5994" w:rsidP="004429FB">
      <w:pPr>
        <w:pStyle w:val="Paragraphedeliste"/>
        <w:numPr>
          <w:ilvl w:val="0"/>
          <w:numId w:val="25"/>
        </w:numPr>
        <w:spacing w:line="360" w:lineRule="auto"/>
        <w:ind w:left="1860"/>
        <w:jc w:val="both"/>
        <w:rPr>
          <w:rFonts w:asciiTheme="majorBidi" w:hAnsiTheme="majorBidi" w:cstheme="majorBidi"/>
          <w:sz w:val="24"/>
          <w:szCs w:val="24"/>
        </w:rPr>
      </w:pPr>
      <w:r w:rsidRPr="004D716B">
        <w:rPr>
          <w:rFonts w:asciiTheme="majorBidi" w:hAnsiTheme="majorBidi" w:cstheme="majorBidi"/>
          <w:b/>
          <w:sz w:val="24"/>
          <w:szCs w:val="24"/>
          <w:lang w:val="fr-ML"/>
        </w:rPr>
        <w:t>version</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ce champ indique la version de l’API</w:t>
      </w:r>
    </w:p>
    <w:p w14:paraId="1DC80640" w14:textId="4F9D7A5A" w:rsidR="00243ABE" w:rsidRPr="00D9210A" w:rsidRDefault="00243ABE" w:rsidP="004429FB">
      <w:pPr>
        <w:pStyle w:val="Paragraphedeliste"/>
        <w:numPr>
          <w:ilvl w:val="0"/>
          <w:numId w:val="25"/>
        </w:numPr>
        <w:spacing w:line="360" w:lineRule="auto"/>
        <w:ind w:left="1860"/>
        <w:jc w:val="both"/>
        <w:rPr>
          <w:rFonts w:asciiTheme="majorBidi" w:hAnsiTheme="majorBidi" w:cstheme="majorBidi"/>
          <w:sz w:val="24"/>
          <w:szCs w:val="24"/>
        </w:rPr>
      </w:pPr>
      <w:r w:rsidRPr="00D9210A">
        <w:rPr>
          <w:rFonts w:asciiTheme="majorBidi" w:hAnsiTheme="majorBidi" w:cstheme="majorBidi"/>
          <w:b/>
          <w:sz w:val="24"/>
          <w:szCs w:val="24"/>
        </w:rPr>
        <w:t>Autres</w:t>
      </w:r>
      <w:r w:rsidRPr="00D9210A">
        <w:rPr>
          <w:rFonts w:asciiTheme="majorBidi" w:hAnsiTheme="majorBidi" w:cstheme="majorBidi"/>
          <w:sz w:val="24"/>
          <w:szCs w:val="24"/>
        </w:rPr>
        <w:t xml:space="preserve"> : les facultatifs </w:t>
      </w:r>
      <w:r w:rsidR="00460D5E" w:rsidRPr="00D9210A">
        <w:rPr>
          <w:rFonts w:asciiTheme="majorBidi" w:hAnsiTheme="majorBidi" w:cstheme="majorBidi"/>
          <w:sz w:val="24"/>
          <w:szCs w:val="24"/>
        </w:rPr>
        <w:t>comme</w:t>
      </w:r>
      <w:r w:rsidRPr="00D9210A">
        <w:rPr>
          <w:rFonts w:asciiTheme="majorBidi" w:hAnsiTheme="majorBidi" w:cstheme="majorBidi"/>
          <w:sz w:val="24"/>
          <w:szCs w:val="24"/>
        </w:rPr>
        <w:t> : description, contact et licence</w:t>
      </w:r>
      <w:r w:rsidR="00460D5E" w:rsidRPr="00D9210A">
        <w:rPr>
          <w:rFonts w:asciiTheme="majorBidi" w:hAnsiTheme="majorBidi" w:cstheme="majorBidi"/>
          <w:sz w:val="24"/>
          <w:szCs w:val="24"/>
        </w:rPr>
        <w:t xml:space="preserve"> etc</w:t>
      </w:r>
      <w:r w:rsidRPr="00D9210A">
        <w:rPr>
          <w:rFonts w:asciiTheme="majorBidi" w:hAnsiTheme="majorBidi" w:cstheme="majorBidi"/>
          <w:sz w:val="24"/>
          <w:szCs w:val="24"/>
        </w:rPr>
        <w:t>.</w:t>
      </w:r>
    </w:p>
    <w:p w14:paraId="447C3B95" w14:textId="2571F194" w:rsidR="00730C8D" w:rsidRPr="00D9210A" w:rsidRDefault="00BF0C8C" w:rsidP="00730C8D">
      <w:pPr>
        <w:pStyle w:val="Paragraphedeliste"/>
        <w:numPr>
          <w:ilvl w:val="0"/>
          <w:numId w:val="3"/>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servers</w:t>
      </w:r>
      <w:r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1DA4785B" w14:textId="1A2A40CC" w:rsidR="00BF0C8C" w:rsidRPr="00D9210A" w:rsidRDefault="00730C8D"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lastRenderedPageBreak/>
        <w:t>Il</w:t>
      </w:r>
      <w:r w:rsidR="00760312" w:rsidRPr="00D9210A">
        <w:rPr>
          <w:rFonts w:asciiTheme="majorBidi" w:hAnsiTheme="majorBidi" w:cstheme="majorBidi"/>
          <w:sz w:val="24"/>
          <w:szCs w:val="24"/>
        </w:rPr>
        <w:t xml:space="preserve"> spécifie le lien et </w:t>
      </w:r>
      <w:r w:rsidR="00291E0C">
        <w:rPr>
          <w:rFonts w:asciiTheme="majorBidi" w:hAnsiTheme="majorBidi" w:cstheme="majorBidi"/>
          <w:sz w:val="24"/>
          <w:szCs w:val="24"/>
        </w:rPr>
        <w:t>la</w:t>
      </w:r>
      <w:r w:rsidR="00760312" w:rsidRPr="00D9210A">
        <w:rPr>
          <w:rFonts w:asciiTheme="majorBidi" w:hAnsiTheme="majorBidi" w:cstheme="majorBidi"/>
          <w:sz w:val="24"/>
          <w:szCs w:val="24"/>
        </w:rPr>
        <w:t xml:space="preserve"> description du serveur utilisé</w:t>
      </w:r>
      <w:r w:rsidR="00291E0C">
        <w:rPr>
          <w:rFonts w:asciiTheme="majorBidi" w:hAnsiTheme="majorBidi" w:cstheme="majorBidi"/>
          <w:sz w:val="24"/>
          <w:szCs w:val="24"/>
        </w:rPr>
        <w:t>. O</w:t>
      </w:r>
      <w:r w:rsidR="00D33841" w:rsidRPr="00D9210A">
        <w:rPr>
          <w:rFonts w:asciiTheme="majorBidi" w:hAnsiTheme="majorBidi" w:cstheme="majorBidi"/>
          <w:sz w:val="24"/>
          <w:szCs w:val="24"/>
        </w:rPr>
        <w:t>n a la possibilité de définir plusieurs serveurs</w:t>
      </w:r>
      <w:r w:rsidR="00291E0C">
        <w:rPr>
          <w:rFonts w:asciiTheme="majorBidi" w:hAnsiTheme="majorBidi" w:cstheme="majorBidi"/>
          <w:sz w:val="24"/>
          <w:szCs w:val="24"/>
        </w:rPr>
        <w:t xml:space="preserve"> </w:t>
      </w:r>
      <w:r w:rsidR="00AF16E0">
        <w:rPr>
          <w:rFonts w:asciiTheme="majorBidi" w:hAnsiTheme="majorBidi" w:cstheme="majorBidi"/>
          <w:sz w:val="24"/>
          <w:szCs w:val="24"/>
        </w:rPr>
        <w:t>[6]</w:t>
      </w:r>
      <w:r w:rsidR="00D33841" w:rsidRPr="00D9210A">
        <w:rPr>
          <w:rFonts w:asciiTheme="majorBidi" w:hAnsiTheme="majorBidi" w:cstheme="majorBidi"/>
          <w:sz w:val="24"/>
          <w:szCs w:val="24"/>
        </w:rPr>
        <w:t>.</w:t>
      </w:r>
    </w:p>
    <w:p w14:paraId="05B7743E" w14:textId="2C7AE186" w:rsidR="00730C8D" w:rsidRPr="00D9210A" w:rsidRDefault="00243ABE" w:rsidP="00730C8D">
      <w:pPr>
        <w:pStyle w:val="Paragraphedeliste"/>
        <w:numPr>
          <w:ilvl w:val="0"/>
          <w:numId w:val="3"/>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paths</w:t>
      </w:r>
      <w:r w:rsidRPr="00D9210A">
        <w:rPr>
          <w:rFonts w:asciiTheme="majorBidi" w:hAnsiTheme="majorBidi" w:cstheme="majorBidi"/>
          <w:sz w:val="24"/>
          <w:szCs w:val="24"/>
        </w:rPr>
        <w:t xml:space="preserve">: </w:t>
      </w:r>
    </w:p>
    <w:p w14:paraId="51C7425B" w14:textId="55D3A4D2" w:rsidR="00B04163" w:rsidRPr="00D9210A" w:rsidRDefault="00730C8D"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C’est</w:t>
      </w:r>
      <w:r w:rsidR="00243ABE" w:rsidRPr="00D9210A">
        <w:rPr>
          <w:rFonts w:asciiTheme="majorBidi" w:hAnsiTheme="majorBidi" w:cstheme="majorBidi"/>
          <w:sz w:val="24"/>
          <w:szCs w:val="24"/>
        </w:rPr>
        <w:t xml:space="preserve"> un objet JSON dans lequel les opérations telle</w:t>
      </w:r>
      <w:r w:rsidR="00944EAE" w:rsidRPr="00D9210A">
        <w:rPr>
          <w:rFonts w:asciiTheme="majorBidi" w:hAnsiTheme="majorBidi" w:cstheme="majorBidi"/>
          <w:sz w:val="24"/>
          <w:szCs w:val="24"/>
        </w:rPr>
        <w:t>s</w:t>
      </w:r>
      <w:r w:rsidR="00243ABE" w:rsidRPr="00D9210A">
        <w:rPr>
          <w:rFonts w:asciiTheme="majorBidi" w:hAnsiTheme="majorBidi" w:cstheme="majorBidi"/>
          <w:sz w:val="24"/>
          <w:szCs w:val="24"/>
        </w:rPr>
        <w:t xml:space="preserve"> que GET, PUT, POST et DELETE seront définis.</w:t>
      </w:r>
      <w:r w:rsidR="00B04163" w:rsidRPr="00D9210A">
        <w:rPr>
          <w:rFonts w:asciiTheme="majorBidi" w:hAnsiTheme="majorBidi" w:cstheme="majorBidi"/>
          <w:sz w:val="24"/>
          <w:szCs w:val="24"/>
        </w:rPr>
        <w:t xml:space="preserve"> C’est une des parties dans laquelle nous pouvons ajouter des extensions c’est-à-dire créer notre propre operateur.</w:t>
      </w:r>
    </w:p>
    <w:p w14:paraId="7965B92E" w14:textId="5B4B12C6" w:rsidR="00B04163" w:rsidRPr="004E53B4" w:rsidRDefault="008E5994" w:rsidP="00730C8D">
      <w:pPr>
        <w:pStyle w:val="Paragraphedeliste"/>
        <w:spacing w:line="360" w:lineRule="auto"/>
        <w:jc w:val="both"/>
        <w:rPr>
          <w:rFonts w:asciiTheme="majorBidi" w:hAnsiTheme="majorBidi" w:cstheme="majorBidi"/>
          <w:sz w:val="26"/>
          <w:szCs w:val="26"/>
        </w:rPr>
      </w:pPr>
      <w:r w:rsidRPr="00D9210A">
        <w:rPr>
          <w:rFonts w:asciiTheme="majorBidi" w:hAnsiTheme="majorBidi" w:cstheme="majorBidi"/>
          <w:b/>
          <w:sz w:val="24"/>
          <w:szCs w:val="24"/>
          <w:u w:val="single"/>
        </w:rPr>
        <w:t>Exemple</w:t>
      </w:r>
      <w:r w:rsidR="00B04163" w:rsidRPr="00D9210A">
        <w:rPr>
          <w:rFonts w:asciiTheme="majorBidi" w:hAnsiTheme="majorBidi" w:cstheme="majorBidi"/>
          <w:sz w:val="24"/>
          <w:szCs w:val="24"/>
        </w:rPr>
        <w:t> :</w:t>
      </w:r>
      <w:r w:rsidR="00713ED3">
        <w:rPr>
          <w:rFonts w:asciiTheme="majorBidi" w:hAnsiTheme="majorBidi" w:cstheme="majorBidi"/>
          <w:sz w:val="24"/>
          <w:szCs w:val="24"/>
        </w:rPr>
        <w:t xml:space="preserve">            </w:t>
      </w:r>
    </w:p>
    <w:p w14:paraId="6AE7C98B" w14:textId="1497DFA5" w:rsidR="00730C8D" w:rsidRDefault="00D9210A" w:rsidP="00730C8D">
      <w:pPr>
        <w:pStyle w:val="Paragraphedeliste"/>
        <w:spacing w:line="360" w:lineRule="auto"/>
        <w:jc w:val="both"/>
        <w:rPr>
          <w:rFonts w:asciiTheme="majorBidi" w:hAnsiTheme="majorBidi" w:cstheme="majorBidi"/>
          <w:bCs/>
          <w:sz w:val="26"/>
          <w:szCs w:val="26"/>
        </w:rPr>
      </w:pPr>
      <w:r>
        <w:rPr>
          <w:rFonts w:asciiTheme="majorBidi" w:hAnsiTheme="majorBidi" w:cstheme="majorBidi"/>
          <w:bCs/>
          <w:noProof/>
          <w:sz w:val="26"/>
          <w:szCs w:val="26"/>
        </w:rPr>
        <mc:AlternateContent>
          <mc:Choice Requires="wps">
            <w:drawing>
              <wp:anchor distT="0" distB="0" distL="114300" distR="114300" simplePos="0" relativeHeight="251717632" behindDoc="0" locked="0" layoutInCell="1" allowOverlap="1" wp14:anchorId="06C0CD1B" wp14:editId="08E452A4">
                <wp:simplePos x="0" y="0"/>
                <wp:positionH relativeFrom="column">
                  <wp:posOffset>532190</wp:posOffset>
                </wp:positionH>
                <wp:positionV relativeFrom="paragraph">
                  <wp:posOffset>288362</wp:posOffset>
                </wp:positionV>
                <wp:extent cx="3495675" cy="1380226"/>
                <wp:effectExtent l="0" t="0" r="28575" b="10795"/>
                <wp:wrapNone/>
                <wp:docPr id="17" name="Rectangle 17"/>
                <wp:cNvGraphicFramePr/>
                <a:graphic xmlns:a="http://schemas.openxmlformats.org/drawingml/2006/main">
                  <a:graphicData uri="http://schemas.microsoft.com/office/word/2010/wordprocessingShape">
                    <wps:wsp>
                      <wps:cNvSpPr/>
                      <wps:spPr>
                        <a:xfrm>
                          <a:off x="0" y="0"/>
                          <a:ext cx="3495675" cy="138022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C93A35" w14:textId="77777777" w:rsidR="00B04163" w:rsidRPr="004D716B" w:rsidRDefault="00B04163" w:rsidP="00B04163">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14:paraId="61133E89" w14:textId="3091F6CD" w:rsidR="00B04163" w:rsidRPr="004D716B" w:rsidRDefault="00B04163" w:rsidP="00B04163">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'/chemin:</w:t>
                            </w:r>
                          </w:p>
                          <w:p w14:paraId="6217FC31" w14:textId="372757DA" w:rsidR="00B04163" w:rsidRPr="004D716B" w:rsidRDefault="00B04163" w:rsidP="00B04163">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x-monMethode: </w:t>
                            </w:r>
                          </w:p>
                          <w:p w14:paraId="620CDE2C" w14:textId="46BABED9" w:rsidR="00B04163" w:rsidRPr="002C0972" w:rsidRDefault="00B04163" w:rsidP="004E53B4">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lang w:val="fr-ML"/>
                              </w:rPr>
                              <w:t xml:space="preserve">      </w:t>
                            </w:r>
                            <w:r w:rsidR="004E53B4" w:rsidRPr="004D716B">
                              <w:rPr>
                                <w:rFonts w:ascii="Times New Roman" w:hAnsi="Times New Roman" w:cs="Times New Roman"/>
                                <w:color w:val="000000" w:themeColor="text1"/>
                                <w:sz w:val="26"/>
                                <w:szCs w:val="26"/>
                                <w:lang w:val="fr-ML"/>
                              </w:rPr>
                              <w:t xml:space="preserve">        </w:t>
                            </w:r>
                            <w:r w:rsidRPr="004D716B">
                              <w:rPr>
                                <w:rFonts w:ascii="Times New Roman" w:hAnsi="Times New Roman" w:cs="Times New Roman"/>
                                <w:color w:val="000000" w:themeColor="text1"/>
                                <w:sz w:val="26"/>
                                <w:szCs w:val="26"/>
                                <w:lang w:val="fr-ML"/>
                              </w:rPr>
                              <w:t>description:  ma propre methode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CD1B" id="Rectangle 17" o:spid="_x0000_s1034" style="position:absolute;left:0;text-align:left;margin-left:41.9pt;margin-top:22.7pt;width:275.25pt;height:108.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" fillcolor="white [3212]" strokecolor="#1f4d78 [1604]" strokeweight="1pt">
                <v:textbox>
                  <w:txbxContent>
                    <w:p w14:paraId="35C93A35" w14:textId="77777777" w:rsidR="00B04163" w:rsidRPr="004D716B" w:rsidRDefault="00B04163" w:rsidP="00B04163">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14:paraId="61133E89" w14:textId="3091F6CD" w:rsidR="00B04163" w:rsidRPr="004D716B" w:rsidRDefault="00B04163" w:rsidP="00B04163">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'/chemin:</w:t>
                      </w:r>
                    </w:p>
                    <w:p w14:paraId="6217FC31" w14:textId="372757DA" w:rsidR="00B04163" w:rsidRPr="004D716B" w:rsidRDefault="00B04163" w:rsidP="00B04163">
                      <w:pPr>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x-monMethode: </w:t>
                      </w:r>
                    </w:p>
                    <w:p w14:paraId="620CDE2C" w14:textId="46BABED9" w:rsidR="00B04163" w:rsidRPr="002C0972" w:rsidRDefault="00B04163" w:rsidP="004E53B4">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lang w:val="fr-ML"/>
                        </w:rPr>
                        <w:t xml:space="preserve">      </w:t>
                      </w:r>
                      <w:r w:rsidR="004E53B4" w:rsidRPr="004D716B">
                        <w:rPr>
                          <w:rFonts w:ascii="Times New Roman" w:hAnsi="Times New Roman" w:cs="Times New Roman"/>
                          <w:color w:val="000000" w:themeColor="text1"/>
                          <w:sz w:val="26"/>
                          <w:szCs w:val="26"/>
                          <w:lang w:val="fr-ML"/>
                        </w:rPr>
                        <w:t xml:space="preserve">        </w:t>
                      </w:r>
                      <w:r w:rsidRPr="004D716B">
                        <w:rPr>
                          <w:rFonts w:ascii="Times New Roman" w:hAnsi="Times New Roman" w:cs="Times New Roman"/>
                          <w:color w:val="000000" w:themeColor="text1"/>
                          <w:sz w:val="26"/>
                          <w:szCs w:val="26"/>
                          <w:lang w:val="fr-ML"/>
                        </w:rPr>
                        <w:t>description:  ma propre methode</w:t>
                      </w:r>
                    </w:p>
                  </w:txbxContent>
                </v:textbox>
              </v:rect>
            </w:pict>
          </mc:Fallback>
        </mc:AlternateContent>
      </w:r>
    </w:p>
    <w:p w14:paraId="5869E419" w14:textId="401584E3" w:rsidR="00B04163" w:rsidRDefault="00B04163" w:rsidP="00730C8D">
      <w:pPr>
        <w:pStyle w:val="Paragraphedeliste"/>
        <w:spacing w:line="360" w:lineRule="auto"/>
        <w:jc w:val="both"/>
        <w:rPr>
          <w:rFonts w:asciiTheme="majorBidi" w:hAnsiTheme="majorBidi" w:cstheme="majorBidi"/>
          <w:bCs/>
          <w:sz w:val="26"/>
          <w:szCs w:val="26"/>
        </w:rPr>
      </w:pPr>
    </w:p>
    <w:p w14:paraId="4F526F60" w14:textId="28879E54" w:rsidR="00B04163" w:rsidRDefault="00B04163" w:rsidP="00730C8D">
      <w:pPr>
        <w:pStyle w:val="Paragraphedeliste"/>
        <w:spacing w:line="360" w:lineRule="auto"/>
        <w:jc w:val="both"/>
        <w:rPr>
          <w:rFonts w:asciiTheme="majorBidi" w:hAnsiTheme="majorBidi" w:cstheme="majorBidi"/>
          <w:bCs/>
          <w:sz w:val="26"/>
          <w:szCs w:val="26"/>
        </w:rPr>
      </w:pPr>
    </w:p>
    <w:p w14:paraId="75D1B7EE" w14:textId="098A273E" w:rsidR="00B04163" w:rsidRDefault="00B04163" w:rsidP="00730C8D">
      <w:pPr>
        <w:pStyle w:val="Paragraphedeliste"/>
        <w:spacing w:line="360" w:lineRule="auto"/>
        <w:jc w:val="both"/>
        <w:rPr>
          <w:rFonts w:asciiTheme="majorBidi" w:hAnsiTheme="majorBidi" w:cstheme="majorBidi"/>
          <w:bCs/>
          <w:sz w:val="26"/>
          <w:szCs w:val="26"/>
        </w:rPr>
      </w:pPr>
    </w:p>
    <w:p w14:paraId="3428E835" w14:textId="0B8B07E0" w:rsidR="00730C8D" w:rsidRDefault="00730C8D" w:rsidP="00730C8D">
      <w:pPr>
        <w:spacing w:line="360" w:lineRule="auto"/>
        <w:jc w:val="both"/>
        <w:rPr>
          <w:rFonts w:asciiTheme="majorBidi" w:hAnsiTheme="majorBidi" w:cstheme="majorBidi"/>
          <w:bCs/>
          <w:sz w:val="26"/>
          <w:szCs w:val="26"/>
        </w:rPr>
      </w:pPr>
    </w:p>
    <w:p w14:paraId="6FB9E2CE" w14:textId="493EEF26" w:rsidR="00713ED3" w:rsidRDefault="00713ED3" w:rsidP="00730C8D">
      <w:pPr>
        <w:spacing w:line="360" w:lineRule="auto"/>
        <w:jc w:val="both"/>
        <w:rPr>
          <w:rFonts w:asciiTheme="majorBidi" w:hAnsiTheme="majorBidi" w:cstheme="majorBidi"/>
          <w:bCs/>
          <w:sz w:val="26"/>
          <w:szCs w:val="26"/>
        </w:rPr>
      </w:pPr>
    </w:p>
    <w:p w14:paraId="0E695774" w14:textId="7A5298CB" w:rsidR="00713ED3" w:rsidRPr="004E53B4" w:rsidRDefault="002B2122" w:rsidP="00713ED3">
      <w:pPr>
        <w:spacing w:line="360" w:lineRule="auto"/>
        <w:jc w:val="center"/>
        <w:rPr>
          <w:rFonts w:asciiTheme="majorBidi" w:hAnsiTheme="majorBidi" w:cstheme="majorBidi"/>
          <w:bCs/>
          <w:sz w:val="26"/>
          <w:szCs w:val="26"/>
        </w:rPr>
      </w:pPr>
      <w:r w:rsidRPr="00713ED3">
        <w:rPr>
          <w:rFonts w:asciiTheme="majorBidi" w:hAnsiTheme="majorBidi" w:cstheme="majorBidi"/>
          <w:b/>
          <w:bCs/>
          <w:sz w:val="24"/>
          <w:szCs w:val="24"/>
          <w:u w:val="single"/>
        </w:rPr>
        <w:t>Figure</w:t>
      </w:r>
      <w:r w:rsidR="00713ED3" w:rsidRPr="00713ED3">
        <w:rPr>
          <w:rFonts w:asciiTheme="majorBidi" w:hAnsiTheme="majorBidi" w:cstheme="majorBidi"/>
          <w:sz w:val="24"/>
          <w:szCs w:val="24"/>
          <w:u w:val="single"/>
        </w:rPr>
        <w:t xml:space="preserve"> </w:t>
      </w:r>
      <w:r w:rsidR="00291E0C">
        <w:rPr>
          <w:rFonts w:asciiTheme="majorBidi" w:hAnsiTheme="majorBidi" w:cstheme="majorBidi"/>
          <w:sz w:val="24"/>
          <w:szCs w:val="24"/>
          <w:u w:val="single"/>
        </w:rPr>
        <w:t>1.</w:t>
      </w:r>
      <w:r w:rsidR="00713ED3" w:rsidRPr="00713ED3">
        <w:rPr>
          <w:rFonts w:asciiTheme="majorBidi" w:hAnsiTheme="majorBidi" w:cstheme="majorBidi"/>
          <w:sz w:val="24"/>
          <w:szCs w:val="24"/>
          <w:u w:val="single"/>
        </w:rPr>
        <w:t>2</w:t>
      </w:r>
      <w:r w:rsidR="00291E0C" w:rsidRPr="002B2122">
        <w:rPr>
          <w:rFonts w:asciiTheme="majorBidi" w:hAnsiTheme="majorBidi" w:cstheme="majorBidi"/>
          <w:sz w:val="24"/>
          <w:szCs w:val="24"/>
        </w:rPr>
        <w:t xml:space="preserve"> : objet </w:t>
      </w:r>
      <w:r w:rsidR="00291E0C" w:rsidRPr="002B2122">
        <w:rPr>
          <w:rFonts w:asciiTheme="majorBidi" w:hAnsiTheme="majorBidi" w:cstheme="majorBidi"/>
          <w:i/>
          <w:iCs/>
          <w:sz w:val="24"/>
          <w:szCs w:val="24"/>
        </w:rPr>
        <w:t>paths</w:t>
      </w:r>
      <w:r w:rsidR="00291E0C" w:rsidRPr="002B2122">
        <w:rPr>
          <w:rFonts w:asciiTheme="majorBidi" w:hAnsiTheme="majorBidi" w:cstheme="majorBidi"/>
          <w:sz w:val="24"/>
          <w:szCs w:val="24"/>
        </w:rPr>
        <w:t xml:space="preserve"> avec un</w:t>
      </w:r>
      <w:r>
        <w:rPr>
          <w:rFonts w:asciiTheme="majorBidi" w:hAnsiTheme="majorBidi" w:cstheme="majorBidi"/>
          <w:sz w:val="24"/>
          <w:szCs w:val="24"/>
        </w:rPr>
        <w:t>e</w:t>
      </w:r>
      <w:r w:rsidR="00291E0C" w:rsidRPr="002B2122">
        <w:rPr>
          <w:rFonts w:asciiTheme="majorBidi" w:hAnsiTheme="majorBidi" w:cstheme="majorBidi"/>
          <w:sz w:val="24"/>
          <w:szCs w:val="24"/>
        </w:rPr>
        <w:t xml:space="preserve"> extension</w:t>
      </w:r>
    </w:p>
    <w:p w14:paraId="3602752E" w14:textId="6A1C2007" w:rsidR="00730C8D" w:rsidRPr="00D9210A" w:rsidRDefault="00BF0C8C" w:rsidP="00730C8D">
      <w:pPr>
        <w:pStyle w:val="Paragraphedeliste"/>
        <w:numPr>
          <w:ilvl w:val="0"/>
          <w:numId w:val="3"/>
        </w:numPr>
        <w:spacing w:line="360" w:lineRule="auto"/>
        <w:jc w:val="both"/>
        <w:rPr>
          <w:rFonts w:ascii="Times New Roman" w:hAnsi="Times New Roman" w:cs="Times New Roman"/>
          <w:sz w:val="24"/>
          <w:szCs w:val="24"/>
        </w:rPr>
      </w:pPr>
      <w:r w:rsidRPr="008E5994">
        <w:rPr>
          <w:rFonts w:asciiTheme="majorBidi" w:hAnsiTheme="majorBidi" w:cstheme="majorBidi"/>
          <w:b/>
          <w:i/>
          <w:iCs/>
          <w:sz w:val="24"/>
          <w:szCs w:val="24"/>
          <w:u w:val="single"/>
          <w:lang w:val="en-US"/>
        </w:rPr>
        <w:t>components</w:t>
      </w:r>
      <w:r w:rsidRPr="00D9210A">
        <w:rPr>
          <w:rFonts w:asciiTheme="majorBidi" w:hAnsiTheme="majorBidi" w:cstheme="majorBidi"/>
          <w:sz w:val="24"/>
          <w:szCs w:val="24"/>
        </w:rPr>
        <w:t xml:space="preserve">: </w:t>
      </w:r>
    </w:p>
    <w:p w14:paraId="6E5096B3" w14:textId="2CD9A3EB" w:rsidR="00C77397" w:rsidRPr="00D9210A" w:rsidRDefault="00730C8D" w:rsidP="00730C8D">
      <w:pPr>
        <w:spacing w:line="360" w:lineRule="auto"/>
        <w:ind w:left="360"/>
        <w:jc w:val="both"/>
        <w:rPr>
          <w:rFonts w:ascii="Times New Roman" w:hAnsi="Times New Roman" w:cs="Times New Roman"/>
          <w:sz w:val="24"/>
          <w:szCs w:val="24"/>
        </w:rPr>
      </w:pPr>
      <w:r w:rsidRPr="00D9210A">
        <w:rPr>
          <w:rFonts w:asciiTheme="majorBidi" w:hAnsiTheme="majorBidi" w:cstheme="majorBidi"/>
          <w:sz w:val="24"/>
          <w:szCs w:val="24"/>
        </w:rPr>
        <w:t>C</w:t>
      </w:r>
      <w:r w:rsidR="00D33841" w:rsidRPr="00D9210A">
        <w:rPr>
          <w:rFonts w:asciiTheme="majorBidi" w:hAnsiTheme="majorBidi" w:cstheme="majorBidi"/>
          <w:sz w:val="24"/>
          <w:szCs w:val="24"/>
        </w:rPr>
        <w:t>’est cette partie qui</w:t>
      </w:r>
      <w:r w:rsidR="00C07EC7" w:rsidRPr="00D9210A">
        <w:rPr>
          <w:rFonts w:asciiTheme="majorBidi" w:hAnsiTheme="majorBidi" w:cstheme="majorBidi"/>
          <w:sz w:val="24"/>
          <w:szCs w:val="24"/>
        </w:rPr>
        <w:t xml:space="preserve"> définit</w:t>
      </w:r>
      <w:r w:rsidR="00D33841" w:rsidRPr="00D9210A">
        <w:rPr>
          <w:rFonts w:asciiTheme="majorBidi" w:hAnsiTheme="majorBidi" w:cstheme="majorBidi"/>
          <w:sz w:val="24"/>
          <w:szCs w:val="24"/>
        </w:rPr>
        <w:t xml:space="preserve"> les objets </w:t>
      </w:r>
      <w:r w:rsidR="00C07EC7" w:rsidRPr="00D9210A">
        <w:rPr>
          <w:rFonts w:asciiTheme="majorBidi" w:hAnsiTheme="majorBidi" w:cstheme="majorBidi"/>
          <w:sz w:val="24"/>
          <w:szCs w:val="24"/>
        </w:rPr>
        <w:t>réutilisables.</w:t>
      </w:r>
      <w:r w:rsidR="00AC4361" w:rsidRPr="00D9210A">
        <w:rPr>
          <w:rFonts w:asciiTheme="majorBidi" w:hAnsiTheme="majorBidi" w:cstheme="majorBidi"/>
          <w:sz w:val="24"/>
          <w:szCs w:val="24"/>
        </w:rPr>
        <w:t xml:space="preserve"> </w:t>
      </w:r>
      <w:r w:rsidR="00AC4361" w:rsidRPr="00D9210A">
        <w:rPr>
          <w:rFonts w:ascii="Times New Roman" w:hAnsi="Times New Roman" w:cs="Times New Roman"/>
          <w:sz w:val="24"/>
          <w:szCs w:val="24"/>
        </w:rPr>
        <w:t xml:space="preserve">Parfois, plusieurs opérations d’une API peuvent avoir les mêmes paramètres communs ou retourner les mêmes structures de réponse. Pour éviter la duplication du code on peut le définir dans une place commune (components) et le référencé en utilisant la propriété </w:t>
      </w:r>
      <w:r w:rsidR="00AC4361" w:rsidRPr="00D9210A">
        <w:rPr>
          <w:rFonts w:ascii="Times New Roman" w:hAnsi="Times New Roman" w:cs="Times New Roman"/>
          <w:b/>
          <w:sz w:val="24"/>
          <w:szCs w:val="24"/>
        </w:rPr>
        <w:t>$</w:t>
      </w:r>
      <w:r w:rsidR="00AC4361" w:rsidRPr="004D716B">
        <w:rPr>
          <w:rFonts w:ascii="Times New Roman" w:hAnsi="Times New Roman" w:cs="Times New Roman"/>
          <w:b/>
          <w:i/>
          <w:iCs/>
          <w:sz w:val="24"/>
          <w:szCs w:val="24"/>
          <w:lang w:val="fr-ML"/>
        </w:rPr>
        <w:t>ref</w:t>
      </w:r>
      <w:r w:rsidR="00AC4361" w:rsidRPr="00D9210A">
        <w:rPr>
          <w:rFonts w:ascii="Times New Roman" w:hAnsi="Times New Roman" w:cs="Times New Roman"/>
          <w:sz w:val="24"/>
          <w:szCs w:val="24"/>
        </w:rPr>
        <w:t xml:space="preserve"> (mais « </w:t>
      </w:r>
      <w:r w:rsidR="00AC4361" w:rsidRPr="00D9210A">
        <w:rPr>
          <w:rFonts w:ascii="Times New Roman" w:hAnsi="Times New Roman" w:cs="Times New Roman"/>
          <w:i/>
          <w:iCs/>
          <w:sz w:val="24"/>
          <w:szCs w:val="24"/>
        </w:rPr>
        <w:t>securitySchemes</w:t>
      </w:r>
      <w:r w:rsidR="00AC4361" w:rsidRPr="00D9210A">
        <w:rPr>
          <w:rFonts w:ascii="Times New Roman" w:hAnsi="Times New Roman" w:cs="Times New Roman"/>
          <w:sz w:val="24"/>
          <w:szCs w:val="24"/>
        </w:rPr>
        <w:t> » est une exception car il est référencé par son nom) qui indique le chemin où le code est défini. Il serve de conteneur et ces composantes n’ont pas d’effet direct sur l’API a moins qu’ils soient référencés quelques parts à l’extérieur de l’objet « </w:t>
      </w:r>
      <w:r w:rsidR="00AC4361" w:rsidRPr="00562D36">
        <w:rPr>
          <w:rFonts w:ascii="Times New Roman" w:hAnsi="Times New Roman" w:cs="Times New Roman"/>
          <w:i/>
          <w:iCs/>
          <w:sz w:val="24"/>
          <w:szCs w:val="24"/>
        </w:rPr>
        <w:t>components</w:t>
      </w:r>
      <w:r w:rsidR="00AC4361" w:rsidRPr="00D9210A">
        <w:rPr>
          <w:rFonts w:ascii="Times New Roman" w:hAnsi="Times New Roman" w:cs="Times New Roman"/>
          <w:sz w:val="24"/>
          <w:szCs w:val="24"/>
        </w:rPr>
        <w:t> ». Il est considéré comme une enveloppe dans laquelle plusieurs composantes sont défini</w:t>
      </w:r>
      <w:r w:rsidR="00561CF1">
        <w:rPr>
          <w:rFonts w:ascii="Times New Roman" w:hAnsi="Times New Roman" w:cs="Times New Roman"/>
          <w:sz w:val="24"/>
          <w:szCs w:val="24"/>
        </w:rPr>
        <w:t>e</w:t>
      </w:r>
      <w:r w:rsidR="00AC4361" w:rsidRPr="00D9210A">
        <w:rPr>
          <w:rFonts w:ascii="Times New Roman" w:hAnsi="Times New Roman" w:cs="Times New Roman"/>
          <w:sz w:val="24"/>
          <w:szCs w:val="24"/>
        </w:rPr>
        <w:t>s</w:t>
      </w:r>
      <w:r w:rsidR="00C77397" w:rsidRPr="00D9210A">
        <w:rPr>
          <w:rFonts w:ascii="Times New Roman" w:hAnsi="Times New Roman" w:cs="Times New Roman"/>
          <w:sz w:val="24"/>
          <w:szCs w:val="24"/>
        </w:rPr>
        <w:t>, parmi ces composantes les plus importantes sont</w:t>
      </w:r>
      <w:r w:rsidR="00562D36">
        <w:rPr>
          <w:rFonts w:ascii="Times New Roman" w:hAnsi="Times New Roman" w:cs="Times New Roman"/>
          <w:sz w:val="24"/>
          <w:szCs w:val="24"/>
        </w:rPr>
        <w:t> :</w:t>
      </w:r>
    </w:p>
    <w:p w14:paraId="336E100E" w14:textId="540599A3" w:rsidR="00E15333" w:rsidRPr="00D9210A" w:rsidRDefault="00AC4361" w:rsidP="00730C8D">
      <w:pPr>
        <w:pStyle w:val="Paragraphedeliste"/>
        <w:numPr>
          <w:ilvl w:val="0"/>
          <w:numId w:val="16"/>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schemas</w:t>
      </w:r>
      <w:r w:rsidR="00C77397" w:rsidRPr="00D9210A">
        <w:rPr>
          <w:rFonts w:ascii="Times New Roman" w:hAnsi="Times New Roman" w:cs="Times New Roman"/>
          <w:sz w:val="24"/>
          <w:szCs w:val="24"/>
        </w:rPr>
        <w:t xml:space="preserve">: </w:t>
      </w:r>
      <w:r w:rsidR="006F7CC0" w:rsidRPr="00D9210A">
        <w:rPr>
          <w:rFonts w:ascii="Times New Roman" w:hAnsi="Times New Roman" w:cs="Times New Roman"/>
          <w:sz w:val="24"/>
          <w:szCs w:val="24"/>
        </w:rPr>
        <w:t xml:space="preserve">il décrit la structure </w:t>
      </w:r>
      <w:r w:rsidR="00196034" w:rsidRPr="00D9210A">
        <w:rPr>
          <w:rFonts w:ascii="Times New Roman" w:hAnsi="Times New Roman" w:cs="Times New Roman"/>
          <w:sz w:val="24"/>
          <w:szCs w:val="24"/>
        </w:rPr>
        <w:t>d’une requête, une réponse, un paramètre ou un type</w:t>
      </w:r>
      <w:r w:rsidR="006F7CC0"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Ce type peut être composé ou primitif</w:t>
      </w:r>
      <w:r w:rsidR="00D50A62" w:rsidRPr="00D9210A">
        <w:rPr>
          <w:rFonts w:ascii="Times New Roman" w:hAnsi="Times New Roman" w:cs="Times New Roman"/>
          <w:sz w:val="24"/>
          <w:szCs w:val="24"/>
        </w:rPr>
        <w:t xml:space="preserve">, un </w:t>
      </w:r>
      <w:r w:rsidR="002C4B5F" w:rsidRPr="00D9210A">
        <w:rPr>
          <w:rFonts w:ascii="Times New Roman" w:hAnsi="Times New Roman" w:cs="Times New Roman"/>
          <w:sz w:val="24"/>
          <w:szCs w:val="24"/>
        </w:rPr>
        <w:t>type d’entrée ou fourni comme sortie</w:t>
      </w:r>
      <w:r w:rsidR="00527185"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Il précise</w:t>
      </w:r>
      <w:r w:rsidR="00C741E9" w:rsidRPr="00D9210A">
        <w:rPr>
          <w:rFonts w:ascii="Times New Roman" w:hAnsi="Times New Roman" w:cs="Times New Roman"/>
          <w:sz w:val="24"/>
          <w:szCs w:val="24"/>
        </w:rPr>
        <w:t xml:space="preserve"> aussi</w:t>
      </w:r>
      <w:r w:rsidR="00D50A62" w:rsidRPr="00D9210A">
        <w:rPr>
          <w:rFonts w:ascii="Times New Roman" w:hAnsi="Times New Roman" w:cs="Times New Roman"/>
          <w:sz w:val="24"/>
          <w:szCs w:val="24"/>
        </w:rPr>
        <w:t xml:space="preserve"> les contraintes d’un type, son modèle, son format</w:t>
      </w:r>
      <w:r w:rsidR="00BC287F"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énumérer les valeurs prise en compte par ce type</w:t>
      </w:r>
      <w:r w:rsidR="009251DC"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w:t>
      </w:r>
      <w:r w:rsidR="00BC287F" w:rsidRPr="00D9210A">
        <w:rPr>
          <w:rFonts w:ascii="Times New Roman" w:hAnsi="Times New Roman" w:cs="Times New Roman"/>
          <w:sz w:val="24"/>
          <w:szCs w:val="24"/>
        </w:rPr>
        <w:t>définir une valeur par défaut</w:t>
      </w:r>
      <w:r w:rsidR="009251DC" w:rsidRPr="00D9210A">
        <w:rPr>
          <w:rFonts w:ascii="Times New Roman" w:hAnsi="Times New Roman" w:cs="Times New Roman"/>
          <w:sz w:val="24"/>
          <w:szCs w:val="24"/>
        </w:rPr>
        <w:t xml:space="preserve"> ou autres</w:t>
      </w:r>
      <w:r w:rsidR="00BC287F" w:rsidRPr="00D9210A">
        <w:rPr>
          <w:rFonts w:ascii="Times New Roman" w:hAnsi="Times New Roman" w:cs="Times New Roman"/>
          <w:sz w:val="24"/>
          <w:szCs w:val="24"/>
        </w:rPr>
        <w:t xml:space="preserve"> </w:t>
      </w:r>
      <w:r w:rsidR="00D50A62" w:rsidRPr="00D9210A">
        <w:rPr>
          <w:rFonts w:ascii="Times New Roman" w:hAnsi="Times New Roman" w:cs="Times New Roman"/>
          <w:sz w:val="24"/>
          <w:szCs w:val="24"/>
        </w:rPr>
        <w:t>seulement en définissant les propriétés correspondantes.</w:t>
      </w:r>
    </w:p>
    <w:p w14:paraId="697C27AE" w14:textId="68DBA26E" w:rsidR="00D9210A" w:rsidRPr="00D9210A" w:rsidRDefault="001408C2" w:rsidP="00D9210A">
      <w:pPr>
        <w:pStyle w:val="Paragraphedeliste"/>
        <w:spacing w:line="360" w:lineRule="auto"/>
        <w:ind w:left="1440"/>
        <w:jc w:val="both"/>
        <w:rPr>
          <w:rFonts w:ascii="Times New Roman" w:hAnsi="Times New Roman" w:cs="Times New Roman"/>
          <w:sz w:val="24"/>
          <w:szCs w:val="24"/>
        </w:rPr>
      </w:pPr>
      <w:r w:rsidRPr="00D9210A">
        <w:rPr>
          <w:rFonts w:ascii="Times New Roman" w:hAnsi="Times New Roman" w:cs="Times New Roman"/>
          <w:b/>
          <w:bCs/>
          <w:sz w:val="24"/>
          <w:szCs w:val="24"/>
        </w:rPr>
        <w:t>Exemple </w:t>
      </w:r>
      <w:r w:rsidRPr="00D9210A">
        <w:rPr>
          <w:rFonts w:ascii="Times New Roman" w:hAnsi="Times New Roman" w:cs="Times New Roman"/>
          <w:sz w:val="24"/>
          <w:szCs w:val="24"/>
        </w:rPr>
        <w:t>:</w:t>
      </w:r>
    </w:p>
    <w:p w14:paraId="37B41314" w14:textId="6F4F310D" w:rsidR="00E15333" w:rsidRDefault="00E15333" w:rsidP="00730C8D">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713536" behindDoc="0" locked="0" layoutInCell="1" allowOverlap="1" wp14:anchorId="71D54B4D" wp14:editId="359D35B6">
                <wp:simplePos x="0" y="0"/>
                <wp:positionH relativeFrom="margin">
                  <wp:posOffset>1090930</wp:posOffset>
                </wp:positionH>
                <wp:positionV relativeFrom="paragraph">
                  <wp:posOffset>5079</wp:posOffset>
                </wp:positionV>
                <wp:extent cx="2908300" cy="5629275"/>
                <wp:effectExtent l="0" t="0" r="25400" b="28575"/>
                <wp:wrapNone/>
                <wp:docPr id="1" name="Rectangle 1"/>
                <wp:cNvGraphicFramePr/>
                <a:graphic xmlns:a="http://schemas.openxmlformats.org/drawingml/2006/main">
                  <a:graphicData uri="http://schemas.microsoft.com/office/word/2010/wordprocessingShape">
                    <wps:wsp>
                      <wps:cNvSpPr/>
                      <wps:spPr>
                        <a:xfrm>
                          <a:off x="0" y="0"/>
                          <a:ext cx="2908300" cy="5629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03C4E5" w14:textId="5D8C0792"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39317594" w14:textId="2E087D71"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14:paraId="39788D1A"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r w:rsidRPr="008E5994">
                              <w:rPr>
                                <w:rFonts w:ascii="Times New Roman" w:hAnsi="Times New Roman" w:cs="Times New Roman"/>
                                <w:color w:val="000000" w:themeColor="text1"/>
                                <w:sz w:val="26"/>
                                <w:szCs w:val="26"/>
                                <w:lang w:val="en-US"/>
                              </w:rPr>
                              <w:t>personne:</w:t>
                            </w:r>
                          </w:p>
                          <w:p w14:paraId="60C9EC38"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3D780F03"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14:paraId="41E4CACB"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14:paraId="4295EEE3" w14:textId="5A7FA368"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CFA58A8"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prenom:</w:t>
                            </w:r>
                          </w:p>
                          <w:p w14:paraId="2F552966" w14:textId="279DBEDB"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7121E93F"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adresse:</w:t>
                            </w:r>
                          </w:p>
                          <w:p w14:paraId="3CFE02C2"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77BCA377"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14:paraId="1AD80804"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14:paraId="723ADB79" w14:textId="1BEA769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5702B5F4"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codePostal:</w:t>
                            </w:r>
                          </w:p>
                          <w:p w14:paraId="1E0B3B5E" w14:textId="4820F3FA" w:rsidR="001F20DB" w:rsidRPr="004D716B" w:rsidRDefault="001F20DB" w:rsidP="00730C8D">
                            <w:pPr>
                              <w:pStyle w:val="Sansinterligne"/>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type: integer</w:t>
                            </w:r>
                          </w:p>
                          <w:p w14:paraId="333C97E3" w14:textId="7F00C6B8" w:rsidR="001F20DB" w:rsidRPr="004D716B" w:rsidRDefault="001F20DB"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format: int64</w:t>
                            </w:r>
                          </w:p>
                          <w:p w14:paraId="2FF143F1" w14:textId="43CAE893" w:rsidR="001F20DB" w:rsidRPr="004D716B" w:rsidRDefault="001F20DB"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default: 1500</w:t>
                            </w:r>
                          </w:p>
                          <w:p w14:paraId="55C83045" w14:textId="77777777" w:rsidR="001F20DB" w:rsidRPr="004D716B" w:rsidRDefault="001F20DB"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ville:</w:t>
                            </w:r>
                          </w:p>
                          <w:p w14:paraId="7BF097FC" w14:textId="77777777" w:rsidR="001F20DB" w:rsidRPr="004D716B" w:rsidRDefault="001F20DB"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type: string</w:t>
                            </w:r>
                          </w:p>
                          <w:p w14:paraId="5803A557" w14:textId="77777777" w:rsidR="001F20DB" w:rsidRPr="004D716B" w:rsidRDefault="001F20DB"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example: Tizi-Ouzou</w:t>
                            </w:r>
                          </w:p>
                          <w:p w14:paraId="1EEAF21E" w14:textId="77777777" w:rsidR="001F20DB" w:rsidRPr="004D716B" w:rsidRDefault="001F20DB"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pays:</w:t>
                            </w:r>
                          </w:p>
                          <w:p w14:paraId="365737E0"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14:paraId="4B075115"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Algérie</w:t>
                            </w:r>
                          </w:p>
                          <w:p w14:paraId="72BE821F"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14:paraId="1192C3E5"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4671D992"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enum:</w:t>
                            </w:r>
                          </w:p>
                          <w:p w14:paraId="18B4846B"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Celibateur</w:t>
                            </w:r>
                          </w:p>
                          <w:p w14:paraId="16B79404" w14:textId="6048B032"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Mariée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54B4D" id="Rectangle 1" o:spid="_x0000_s1035" style="position:absolute;left:0;text-align:left;margin-left:85.9pt;margin-top:.4pt;width:229pt;height:443.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" fillcolor="white [3212]" strokecolor="#1f4d78 [1604]" strokeweight="1pt">
                <v:textbox>
                  <w:txbxContent>
                    <w:p w14:paraId="7703C4E5" w14:textId="5D8C0792"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39317594" w14:textId="2E087D71"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14:paraId="39788D1A"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personne</w:t>
                      </w:r>
                      <w:proofErr w:type="spellEnd"/>
                      <w:r w:rsidRPr="008E5994">
                        <w:rPr>
                          <w:rFonts w:ascii="Times New Roman" w:hAnsi="Times New Roman" w:cs="Times New Roman"/>
                          <w:color w:val="000000" w:themeColor="text1"/>
                          <w:sz w:val="26"/>
                          <w:szCs w:val="26"/>
                          <w:lang w:val="en-US"/>
                        </w:rPr>
                        <w:t>:</w:t>
                      </w:r>
                    </w:p>
                    <w:p w14:paraId="60C9EC38"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3D780F03"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14:paraId="41E4CACB"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14:paraId="4295EEE3" w14:textId="5A7FA368"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CFA58A8"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prenom</w:t>
                      </w:r>
                      <w:proofErr w:type="spellEnd"/>
                      <w:r w:rsidRPr="008E5994">
                        <w:rPr>
                          <w:rFonts w:ascii="Times New Roman" w:hAnsi="Times New Roman" w:cs="Times New Roman"/>
                          <w:color w:val="000000" w:themeColor="text1"/>
                          <w:sz w:val="26"/>
                          <w:szCs w:val="26"/>
                          <w:lang w:val="en-US"/>
                        </w:rPr>
                        <w:t>:</w:t>
                      </w:r>
                    </w:p>
                    <w:p w14:paraId="2F552966" w14:textId="279DBEDB"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7121E93F"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adresse</w:t>
                      </w:r>
                      <w:proofErr w:type="spellEnd"/>
                      <w:r w:rsidRPr="008E5994">
                        <w:rPr>
                          <w:rFonts w:ascii="Times New Roman" w:hAnsi="Times New Roman" w:cs="Times New Roman"/>
                          <w:color w:val="000000" w:themeColor="text1"/>
                          <w:sz w:val="26"/>
                          <w:szCs w:val="26"/>
                          <w:lang w:val="en-US"/>
                        </w:rPr>
                        <w:t>:</w:t>
                      </w:r>
                    </w:p>
                    <w:p w14:paraId="3CFE02C2"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77BCA377"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14:paraId="1AD80804"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14:paraId="723ADB79" w14:textId="1BEA769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5702B5F4"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codePostal</w:t>
                      </w:r>
                      <w:proofErr w:type="spellEnd"/>
                      <w:r w:rsidRPr="008E5994">
                        <w:rPr>
                          <w:rFonts w:ascii="Times New Roman" w:hAnsi="Times New Roman" w:cs="Times New Roman"/>
                          <w:color w:val="000000" w:themeColor="text1"/>
                          <w:sz w:val="26"/>
                          <w:szCs w:val="26"/>
                          <w:lang w:val="en-US"/>
                        </w:rPr>
                        <w:t>:</w:t>
                      </w:r>
                    </w:p>
                    <w:p w14:paraId="1E0B3B5E" w14:textId="4820F3FA" w:rsidR="001F20DB" w:rsidRPr="004D716B" w:rsidRDefault="001F20DB" w:rsidP="00730C8D">
                      <w:pPr>
                        <w:pStyle w:val="Sansinterligne"/>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type: integer</w:t>
                      </w:r>
                    </w:p>
                    <w:p w14:paraId="333C97E3" w14:textId="7F00C6B8" w:rsidR="001F20DB" w:rsidRPr="004D716B" w:rsidRDefault="001F20DB"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format: int64</w:t>
                      </w:r>
                    </w:p>
                    <w:p w14:paraId="2FF143F1" w14:textId="43CAE893" w:rsidR="001F20DB" w:rsidRPr="004D716B" w:rsidRDefault="001F20DB"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default: 1500</w:t>
                      </w:r>
                    </w:p>
                    <w:p w14:paraId="55C83045" w14:textId="77777777" w:rsidR="001F20DB" w:rsidRPr="004D716B" w:rsidRDefault="001F20DB"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ville:</w:t>
                      </w:r>
                    </w:p>
                    <w:p w14:paraId="7BF097FC" w14:textId="77777777" w:rsidR="001F20DB" w:rsidRPr="004D716B" w:rsidRDefault="001F20DB"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type: string</w:t>
                      </w:r>
                    </w:p>
                    <w:p w14:paraId="5803A557" w14:textId="77777777" w:rsidR="001F20DB" w:rsidRPr="004D716B" w:rsidRDefault="001F20DB"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example: Tizi-Ouzou</w:t>
                      </w:r>
                    </w:p>
                    <w:p w14:paraId="1EEAF21E" w14:textId="77777777" w:rsidR="001F20DB" w:rsidRPr="004D716B" w:rsidRDefault="001F20DB"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pays:</w:t>
                      </w:r>
                    </w:p>
                    <w:p w14:paraId="365737E0"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14:paraId="4B075115"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w:t>
                      </w:r>
                      <w:proofErr w:type="spellStart"/>
                      <w:r w:rsidRPr="008E5994">
                        <w:rPr>
                          <w:rFonts w:ascii="Times New Roman" w:hAnsi="Times New Roman" w:cs="Times New Roman"/>
                          <w:color w:val="000000" w:themeColor="text1"/>
                          <w:sz w:val="26"/>
                          <w:szCs w:val="26"/>
                          <w:lang w:val="en-US"/>
                        </w:rPr>
                        <w:t>Algérie</w:t>
                      </w:r>
                      <w:proofErr w:type="spellEnd"/>
                    </w:p>
                    <w:p w14:paraId="72BE821F"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14:paraId="1192C3E5"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4671D992"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enum</w:t>
                      </w:r>
                      <w:proofErr w:type="spellEnd"/>
                      <w:r w:rsidRPr="008E5994">
                        <w:rPr>
                          <w:rFonts w:ascii="Times New Roman" w:hAnsi="Times New Roman" w:cs="Times New Roman"/>
                          <w:color w:val="000000" w:themeColor="text1"/>
                          <w:sz w:val="26"/>
                          <w:szCs w:val="26"/>
                          <w:lang w:val="en-US"/>
                        </w:rPr>
                        <w:t>:</w:t>
                      </w:r>
                    </w:p>
                    <w:p w14:paraId="18B4846B" w14:textId="77777777"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w:t>
                      </w:r>
                      <w:proofErr w:type="spellStart"/>
                      <w:r w:rsidRPr="008E5994">
                        <w:rPr>
                          <w:rFonts w:ascii="Times New Roman" w:hAnsi="Times New Roman" w:cs="Times New Roman"/>
                          <w:color w:val="000000" w:themeColor="text1"/>
                          <w:sz w:val="26"/>
                          <w:szCs w:val="26"/>
                          <w:lang w:val="en-US"/>
                        </w:rPr>
                        <w:t>Celibateur</w:t>
                      </w:r>
                      <w:proofErr w:type="spellEnd"/>
                    </w:p>
                    <w:p w14:paraId="16B79404" w14:textId="6048B032" w:rsidR="001F20DB" w:rsidRPr="008E5994" w:rsidRDefault="001F20DB"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w:t>
                      </w:r>
                      <w:proofErr w:type="spellStart"/>
                      <w:r w:rsidRPr="008E5994">
                        <w:rPr>
                          <w:rFonts w:ascii="Times New Roman" w:hAnsi="Times New Roman" w:cs="Times New Roman"/>
                          <w:color w:val="000000" w:themeColor="text1"/>
                          <w:sz w:val="26"/>
                          <w:szCs w:val="26"/>
                          <w:lang w:val="en-US"/>
                        </w:rPr>
                        <w:t>Mariée</w:t>
                      </w:r>
                      <w:proofErr w:type="spellEnd"/>
                    </w:p>
                  </w:txbxContent>
                </v:textbox>
                <w10:wrap anchorx="margin"/>
              </v:rect>
            </w:pict>
          </mc:Fallback>
        </mc:AlternateContent>
      </w:r>
    </w:p>
    <w:p w14:paraId="4794C787" w14:textId="0C3F8926"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63BDC912" w14:textId="14EE1256"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284C2A39" w14:textId="0CFC9CE3"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521B6237" w14:textId="5A54D7CE" w:rsidR="001408C2" w:rsidRDefault="001408C2" w:rsidP="00730C8D">
      <w:pPr>
        <w:pStyle w:val="Paragraphedeliste"/>
        <w:spacing w:line="360" w:lineRule="auto"/>
        <w:ind w:left="1440"/>
        <w:jc w:val="both"/>
        <w:rPr>
          <w:rFonts w:ascii="Times New Roman" w:hAnsi="Times New Roman" w:cs="Times New Roman"/>
          <w:sz w:val="24"/>
          <w:szCs w:val="24"/>
        </w:rPr>
      </w:pPr>
    </w:p>
    <w:p w14:paraId="03E7CDD6" w14:textId="6ED02F9B" w:rsidR="001408C2" w:rsidRDefault="001408C2" w:rsidP="00730C8D">
      <w:pPr>
        <w:pStyle w:val="Paragraphedeliste"/>
        <w:spacing w:line="360" w:lineRule="auto"/>
        <w:ind w:left="1440"/>
        <w:jc w:val="both"/>
        <w:rPr>
          <w:rFonts w:ascii="Times New Roman" w:hAnsi="Times New Roman" w:cs="Times New Roman"/>
          <w:sz w:val="24"/>
          <w:szCs w:val="24"/>
        </w:rPr>
      </w:pPr>
    </w:p>
    <w:p w14:paraId="43BF353C" w14:textId="196A163E" w:rsidR="001408C2" w:rsidRDefault="001408C2" w:rsidP="00730C8D">
      <w:pPr>
        <w:pStyle w:val="Paragraphedeliste"/>
        <w:spacing w:line="360" w:lineRule="auto"/>
        <w:ind w:left="1440"/>
        <w:jc w:val="both"/>
        <w:rPr>
          <w:rFonts w:ascii="Times New Roman" w:hAnsi="Times New Roman" w:cs="Times New Roman"/>
          <w:sz w:val="24"/>
          <w:szCs w:val="24"/>
        </w:rPr>
      </w:pPr>
    </w:p>
    <w:p w14:paraId="15E3FB07" w14:textId="6621FF5A" w:rsidR="001408C2" w:rsidRDefault="001408C2" w:rsidP="00730C8D">
      <w:pPr>
        <w:pStyle w:val="Paragraphedeliste"/>
        <w:spacing w:line="360" w:lineRule="auto"/>
        <w:ind w:left="1440"/>
        <w:jc w:val="both"/>
        <w:rPr>
          <w:rFonts w:ascii="Times New Roman" w:hAnsi="Times New Roman" w:cs="Times New Roman"/>
          <w:sz w:val="24"/>
          <w:szCs w:val="24"/>
        </w:rPr>
      </w:pPr>
    </w:p>
    <w:p w14:paraId="414E084C" w14:textId="76098E07" w:rsidR="001408C2" w:rsidRDefault="001408C2" w:rsidP="00730C8D">
      <w:pPr>
        <w:pStyle w:val="Paragraphedeliste"/>
        <w:spacing w:line="360" w:lineRule="auto"/>
        <w:ind w:left="1440"/>
        <w:jc w:val="both"/>
        <w:rPr>
          <w:rFonts w:ascii="Times New Roman" w:hAnsi="Times New Roman" w:cs="Times New Roman"/>
          <w:sz w:val="24"/>
          <w:szCs w:val="24"/>
        </w:rPr>
      </w:pPr>
    </w:p>
    <w:p w14:paraId="679A96AE" w14:textId="30938008" w:rsidR="001408C2" w:rsidRDefault="001408C2" w:rsidP="00730C8D">
      <w:pPr>
        <w:pStyle w:val="Paragraphedeliste"/>
        <w:spacing w:line="360" w:lineRule="auto"/>
        <w:ind w:left="1440"/>
        <w:jc w:val="both"/>
        <w:rPr>
          <w:rFonts w:ascii="Times New Roman" w:hAnsi="Times New Roman" w:cs="Times New Roman"/>
          <w:sz w:val="24"/>
          <w:szCs w:val="24"/>
        </w:rPr>
      </w:pPr>
    </w:p>
    <w:p w14:paraId="25A37F2F"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63AE1AE6" w14:textId="294ADB39" w:rsidR="001408C2" w:rsidRDefault="001408C2" w:rsidP="00730C8D">
      <w:pPr>
        <w:pStyle w:val="Paragraphedeliste"/>
        <w:spacing w:line="360" w:lineRule="auto"/>
        <w:ind w:left="1440"/>
        <w:jc w:val="both"/>
        <w:rPr>
          <w:rFonts w:ascii="Times New Roman" w:hAnsi="Times New Roman" w:cs="Times New Roman"/>
          <w:sz w:val="24"/>
          <w:szCs w:val="24"/>
        </w:rPr>
      </w:pPr>
    </w:p>
    <w:p w14:paraId="37C8E23D" w14:textId="309C1168" w:rsidR="001408C2" w:rsidRDefault="001408C2" w:rsidP="00730C8D">
      <w:pPr>
        <w:pStyle w:val="Paragraphedeliste"/>
        <w:spacing w:line="360" w:lineRule="auto"/>
        <w:ind w:left="1440"/>
        <w:jc w:val="both"/>
        <w:rPr>
          <w:rFonts w:ascii="Times New Roman" w:hAnsi="Times New Roman" w:cs="Times New Roman"/>
          <w:sz w:val="24"/>
          <w:szCs w:val="24"/>
        </w:rPr>
      </w:pPr>
    </w:p>
    <w:p w14:paraId="6E54950D" w14:textId="3DE6FE7F" w:rsidR="001408C2" w:rsidRDefault="001408C2" w:rsidP="00730C8D">
      <w:pPr>
        <w:pStyle w:val="Paragraphedeliste"/>
        <w:spacing w:line="360" w:lineRule="auto"/>
        <w:ind w:left="1440"/>
        <w:jc w:val="both"/>
        <w:rPr>
          <w:rFonts w:ascii="Times New Roman" w:hAnsi="Times New Roman" w:cs="Times New Roman"/>
          <w:sz w:val="24"/>
          <w:szCs w:val="24"/>
        </w:rPr>
      </w:pPr>
    </w:p>
    <w:p w14:paraId="61BE21D4" w14:textId="20FD748A" w:rsidR="001408C2" w:rsidRDefault="001408C2" w:rsidP="00730C8D">
      <w:pPr>
        <w:pStyle w:val="Paragraphedeliste"/>
        <w:spacing w:line="360" w:lineRule="auto"/>
        <w:ind w:left="1440"/>
        <w:jc w:val="both"/>
        <w:rPr>
          <w:rFonts w:ascii="Times New Roman" w:hAnsi="Times New Roman" w:cs="Times New Roman"/>
          <w:sz w:val="24"/>
          <w:szCs w:val="24"/>
        </w:rPr>
      </w:pPr>
    </w:p>
    <w:p w14:paraId="366CA6E1" w14:textId="014AC9ED" w:rsidR="001408C2" w:rsidRDefault="001408C2" w:rsidP="00730C8D">
      <w:pPr>
        <w:pStyle w:val="Paragraphedeliste"/>
        <w:spacing w:line="360" w:lineRule="auto"/>
        <w:ind w:left="1440"/>
        <w:jc w:val="both"/>
        <w:rPr>
          <w:rFonts w:ascii="Times New Roman" w:hAnsi="Times New Roman" w:cs="Times New Roman"/>
          <w:sz w:val="24"/>
          <w:szCs w:val="24"/>
        </w:rPr>
      </w:pPr>
    </w:p>
    <w:p w14:paraId="2D3147D0"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A9D9721" w14:textId="2ECA1C26" w:rsidR="001408C2" w:rsidRDefault="001408C2" w:rsidP="00730C8D">
      <w:pPr>
        <w:pStyle w:val="Paragraphedeliste"/>
        <w:spacing w:line="360" w:lineRule="auto"/>
        <w:ind w:left="1440"/>
        <w:jc w:val="both"/>
        <w:rPr>
          <w:rFonts w:ascii="Times New Roman" w:hAnsi="Times New Roman" w:cs="Times New Roman"/>
          <w:sz w:val="24"/>
          <w:szCs w:val="24"/>
        </w:rPr>
      </w:pPr>
    </w:p>
    <w:p w14:paraId="1AA6BC4B" w14:textId="09923E99" w:rsidR="001408C2" w:rsidRDefault="001408C2" w:rsidP="00730C8D">
      <w:pPr>
        <w:pStyle w:val="Paragraphedeliste"/>
        <w:spacing w:line="360" w:lineRule="auto"/>
        <w:ind w:left="1440"/>
        <w:jc w:val="both"/>
        <w:rPr>
          <w:rFonts w:ascii="Times New Roman" w:hAnsi="Times New Roman" w:cs="Times New Roman"/>
          <w:sz w:val="24"/>
          <w:szCs w:val="24"/>
        </w:rPr>
      </w:pPr>
    </w:p>
    <w:p w14:paraId="4A7833A5" w14:textId="00622666" w:rsidR="001408C2" w:rsidRDefault="001408C2" w:rsidP="00730C8D">
      <w:pPr>
        <w:pStyle w:val="Paragraphedeliste"/>
        <w:spacing w:line="360" w:lineRule="auto"/>
        <w:ind w:left="1440"/>
        <w:jc w:val="both"/>
        <w:rPr>
          <w:rFonts w:ascii="Times New Roman" w:hAnsi="Times New Roman" w:cs="Times New Roman"/>
          <w:sz w:val="24"/>
          <w:szCs w:val="24"/>
        </w:rPr>
      </w:pPr>
    </w:p>
    <w:p w14:paraId="1CBEEAD1" w14:textId="4CF340F5" w:rsidR="00705A78" w:rsidRDefault="00705A78" w:rsidP="00730C8D">
      <w:pPr>
        <w:spacing w:line="360" w:lineRule="auto"/>
        <w:jc w:val="both"/>
        <w:rPr>
          <w:rFonts w:ascii="Times New Roman" w:hAnsi="Times New Roman" w:cs="Times New Roman"/>
          <w:sz w:val="24"/>
          <w:szCs w:val="24"/>
        </w:rPr>
      </w:pPr>
    </w:p>
    <w:p w14:paraId="2B0FDF88" w14:textId="1AFF26CC" w:rsidR="00713ED3" w:rsidRDefault="00713ED3" w:rsidP="00730C8D">
      <w:pPr>
        <w:spacing w:line="360" w:lineRule="auto"/>
        <w:jc w:val="both"/>
        <w:rPr>
          <w:rFonts w:ascii="Times New Roman" w:hAnsi="Times New Roman" w:cs="Times New Roman"/>
          <w:sz w:val="24"/>
          <w:szCs w:val="24"/>
        </w:rPr>
      </w:pPr>
    </w:p>
    <w:p w14:paraId="4980110A" w14:textId="34926006" w:rsidR="00713ED3" w:rsidRPr="005D4DF1" w:rsidRDefault="00713ED3" w:rsidP="00713ED3">
      <w:pPr>
        <w:spacing w:line="360" w:lineRule="auto"/>
        <w:jc w:val="center"/>
        <w:rPr>
          <w:rFonts w:ascii="Times New Roman" w:hAnsi="Times New Roman" w:cs="Times New Roman"/>
          <w:sz w:val="24"/>
          <w:szCs w:val="24"/>
          <w:u w:val="single"/>
        </w:rPr>
      </w:pPr>
      <w:r w:rsidRPr="00713ED3">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Pr="00713ED3">
        <w:rPr>
          <w:rFonts w:ascii="Times New Roman" w:hAnsi="Times New Roman" w:cs="Times New Roman"/>
          <w:b/>
          <w:bCs/>
          <w:sz w:val="24"/>
          <w:szCs w:val="24"/>
          <w:u w:val="single"/>
        </w:rPr>
        <w:t>3</w:t>
      </w:r>
      <w:r w:rsidR="005D4DF1" w:rsidRPr="00530485">
        <w:rPr>
          <w:rFonts w:ascii="Times New Roman" w:hAnsi="Times New Roman" w:cs="Times New Roman"/>
          <w:sz w:val="24"/>
          <w:szCs w:val="24"/>
        </w:rPr>
        <w:t xml:space="preserve"> : utilisation de </w:t>
      </w:r>
      <w:r w:rsidR="005D4DF1" w:rsidRPr="00530485">
        <w:rPr>
          <w:rFonts w:ascii="Times New Roman" w:hAnsi="Times New Roman" w:cs="Times New Roman"/>
          <w:i/>
          <w:iCs/>
          <w:sz w:val="24"/>
          <w:szCs w:val="24"/>
        </w:rPr>
        <w:t>schemas</w:t>
      </w:r>
      <w:r w:rsidR="005D4DF1" w:rsidRPr="00530485">
        <w:rPr>
          <w:rFonts w:ascii="Times New Roman" w:hAnsi="Times New Roman" w:cs="Times New Roman"/>
          <w:sz w:val="24"/>
          <w:szCs w:val="24"/>
        </w:rPr>
        <w:t xml:space="preserve"> dans </w:t>
      </w:r>
      <w:r w:rsidR="005D4DF1" w:rsidRPr="00530485">
        <w:rPr>
          <w:rFonts w:ascii="Times New Roman" w:hAnsi="Times New Roman" w:cs="Times New Roman"/>
          <w:i/>
          <w:iCs/>
          <w:sz w:val="24"/>
          <w:szCs w:val="24"/>
        </w:rPr>
        <w:t>components</w:t>
      </w:r>
    </w:p>
    <w:p w14:paraId="7127006D" w14:textId="5CEA0FA8" w:rsidR="00C77397" w:rsidRPr="00D9210A" w:rsidRDefault="008E5994" w:rsidP="00730C8D">
      <w:pPr>
        <w:pStyle w:val="Paragraphedeliste"/>
        <w:numPr>
          <w:ilvl w:val="0"/>
          <w:numId w:val="16"/>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parameters</w:t>
      </w:r>
      <w:r w:rsidRPr="00D9210A">
        <w:rPr>
          <w:rFonts w:ascii="Times New Roman" w:hAnsi="Times New Roman" w:cs="Times New Roman"/>
          <w:sz w:val="24"/>
          <w:szCs w:val="24"/>
        </w:rPr>
        <w:t>:</w:t>
      </w:r>
      <w:r w:rsidR="00AC436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il décrit les paramètres d’une opération comme ceux nécessité dans une requête</w:t>
      </w:r>
      <w:r w:rsidR="00BC287F" w:rsidRPr="00D9210A">
        <w:rPr>
          <w:rFonts w:ascii="Times New Roman" w:hAnsi="Times New Roman" w:cs="Times New Roman"/>
          <w:sz w:val="24"/>
          <w:szCs w:val="24"/>
        </w:rPr>
        <w:t xml:space="preserve"> et peut contenir un </w:t>
      </w:r>
      <w:r w:rsidR="00BC287F" w:rsidRPr="004D716B">
        <w:rPr>
          <w:rFonts w:ascii="Times New Roman" w:hAnsi="Times New Roman" w:cs="Times New Roman"/>
          <w:b/>
          <w:bCs/>
          <w:i/>
          <w:iCs/>
          <w:sz w:val="24"/>
          <w:szCs w:val="24"/>
          <w:lang w:val="fr-ML"/>
        </w:rPr>
        <w:t>schema</w:t>
      </w:r>
      <w:r w:rsidR="00BC287F" w:rsidRPr="00D9210A">
        <w:rPr>
          <w:rFonts w:ascii="Times New Roman" w:hAnsi="Times New Roman" w:cs="Times New Roman"/>
          <w:sz w:val="24"/>
          <w:szCs w:val="24"/>
        </w:rPr>
        <w:t xml:space="preserve"> (= </w:t>
      </w:r>
      <w:r w:rsidR="00BC287F" w:rsidRPr="002C3B7C">
        <w:rPr>
          <w:rFonts w:ascii="Times New Roman" w:hAnsi="Times New Roman" w:cs="Times New Roman"/>
          <w:i/>
          <w:iCs/>
          <w:sz w:val="24"/>
          <w:szCs w:val="24"/>
        </w:rPr>
        <w:t>schemas</w:t>
      </w:r>
      <w:r w:rsidR="00BC287F" w:rsidRPr="00D9210A">
        <w:rPr>
          <w:rFonts w:ascii="Times New Roman" w:hAnsi="Times New Roman" w:cs="Times New Roman"/>
          <w:sz w:val="24"/>
          <w:szCs w:val="24"/>
        </w:rPr>
        <w:t>)</w:t>
      </w:r>
      <w:r w:rsidR="00266E30" w:rsidRPr="00D9210A">
        <w:rPr>
          <w:rFonts w:ascii="Times New Roman" w:hAnsi="Times New Roman" w:cs="Times New Roman"/>
          <w:sz w:val="24"/>
          <w:szCs w:val="24"/>
        </w:rPr>
        <w:t>.</w:t>
      </w:r>
    </w:p>
    <w:p w14:paraId="26011840" w14:textId="51585D97" w:rsidR="00730C8D" w:rsidRDefault="00842AFE"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w:t>
      </w:r>
      <w:r>
        <w:rPr>
          <w:rFonts w:ascii="Times New Roman" w:hAnsi="Times New Roman" w:cs="Times New Roman"/>
          <w:b/>
          <w:bCs/>
          <w:sz w:val="24"/>
          <w:szCs w:val="24"/>
        </w:rPr>
        <w:t> :</w:t>
      </w:r>
    </w:p>
    <w:p w14:paraId="460B3A41" w14:textId="6E7AA7F5" w:rsidR="00713ED3" w:rsidRDefault="00713ED3" w:rsidP="00730C8D">
      <w:pPr>
        <w:pStyle w:val="Paragraphedeliste"/>
        <w:spacing w:line="360" w:lineRule="auto"/>
        <w:ind w:left="1440"/>
        <w:jc w:val="both"/>
        <w:rPr>
          <w:rFonts w:ascii="Times New Roman" w:hAnsi="Times New Roman" w:cs="Times New Roman"/>
          <w:b/>
          <w:bCs/>
          <w:sz w:val="24"/>
          <w:szCs w:val="24"/>
        </w:rPr>
      </w:pPr>
    </w:p>
    <w:p w14:paraId="728A63C7" w14:textId="4222BA36"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494E7944" w14:textId="628F02C3"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2369E39C" w14:textId="304D994F"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2BFF4A09"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5ACCFF68" w14:textId="77777777" w:rsidR="00713ED3" w:rsidRPr="00730C8D" w:rsidRDefault="00713ED3" w:rsidP="00730C8D">
      <w:pPr>
        <w:pStyle w:val="Paragraphedeliste"/>
        <w:spacing w:line="360" w:lineRule="auto"/>
        <w:ind w:left="1440"/>
        <w:jc w:val="both"/>
        <w:rPr>
          <w:rFonts w:ascii="Times New Roman" w:hAnsi="Times New Roman" w:cs="Times New Roman"/>
          <w:b/>
          <w:bCs/>
          <w:sz w:val="24"/>
          <w:szCs w:val="24"/>
        </w:rPr>
      </w:pPr>
    </w:p>
    <w:p w14:paraId="39A7DB2C" w14:textId="30B4CDC6" w:rsidR="00842AFE" w:rsidRDefault="004E53B4"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714560" behindDoc="0" locked="0" layoutInCell="1" allowOverlap="1" wp14:anchorId="762706A2" wp14:editId="2D86A8C6">
                <wp:simplePos x="0" y="0"/>
                <wp:positionH relativeFrom="column">
                  <wp:posOffset>1100455</wp:posOffset>
                </wp:positionH>
                <wp:positionV relativeFrom="paragraph">
                  <wp:posOffset>6985</wp:posOffset>
                </wp:positionV>
                <wp:extent cx="2276475" cy="2257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276475" cy="2257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54EDA3" w14:textId="59194D44"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3CF09084" w14:textId="528F2292"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14:paraId="73E4F9F5"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r w:rsidRPr="008E5994">
                              <w:rPr>
                                <w:rFonts w:ascii="Times New Roman" w:hAnsi="Times New Roman" w:cs="Times New Roman"/>
                                <w:color w:val="000000" w:themeColor="text1"/>
                                <w:sz w:val="26"/>
                                <w:szCs w:val="26"/>
                                <w:lang w:val="en-US"/>
                              </w:rPr>
                              <w:t xml:space="preserve">parametre: </w:t>
                            </w:r>
                          </w:p>
                          <w:p w14:paraId="32561C53"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14:paraId="2C895A6B"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2C5E928A" w14:textId="300092B8"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"identifiant"</w:t>
                            </w:r>
                          </w:p>
                          <w:p w14:paraId="43287F8A"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14:paraId="03B1AEF2"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14:paraId="52913D46"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28E88B96"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14:paraId="336D97DA" w14:textId="7C3FB535"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706A2" id="Rectangle 3" o:spid="_x0000_s1036" style="position:absolute;left:0;text-align:left;margin-left:86.65pt;margin-top:.55pt;width:179.25pt;height:17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" fillcolor="white [3212]" strokecolor="#1f4d78 [1604]" strokeweight="1pt">
                <v:textbox>
                  <w:txbxContent>
                    <w:p w14:paraId="7654EDA3" w14:textId="59194D44"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3CF09084" w14:textId="528F2292"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14:paraId="73E4F9F5"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parametre</w:t>
                      </w:r>
                      <w:proofErr w:type="spellEnd"/>
                      <w:r w:rsidRPr="008E5994">
                        <w:rPr>
                          <w:rFonts w:ascii="Times New Roman" w:hAnsi="Times New Roman" w:cs="Times New Roman"/>
                          <w:color w:val="000000" w:themeColor="text1"/>
                          <w:sz w:val="26"/>
                          <w:szCs w:val="26"/>
                          <w:lang w:val="en-US"/>
                        </w:rPr>
                        <w:t xml:space="preserve">: </w:t>
                      </w:r>
                    </w:p>
                    <w:p w14:paraId="32561C53"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14:paraId="2C895A6B"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2C5E928A" w14:textId="300092B8"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w:t>
                      </w:r>
                      <w:proofErr w:type="spellStart"/>
                      <w:r w:rsidRPr="008E5994">
                        <w:rPr>
                          <w:rFonts w:ascii="Times New Roman" w:hAnsi="Times New Roman" w:cs="Times New Roman"/>
                          <w:color w:val="000000" w:themeColor="text1"/>
                          <w:sz w:val="26"/>
                          <w:szCs w:val="26"/>
                          <w:lang w:val="en-US"/>
                        </w:rPr>
                        <w:t>identifiant</w:t>
                      </w:r>
                      <w:proofErr w:type="spellEnd"/>
                      <w:r w:rsidRPr="008E5994">
                        <w:rPr>
                          <w:rFonts w:ascii="Times New Roman" w:hAnsi="Times New Roman" w:cs="Times New Roman"/>
                          <w:color w:val="000000" w:themeColor="text1"/>
                          <w:sz w:val="26"/>
                          <w:szCs w:val="26"/>
                          <w:lang w:val="en-US"/>
                        </w:rPr>
                        <w:t>"</w:t>
                      </w:r>
                    </w:p>
                    <w:p w14:paraId="43287F8A"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14:paraId="03B1AEF2"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14:paraId="52913D46"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28E88B96" w14:textId="77777777"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14:paraId="336D97DA" w14:textId="7C3FB535" w:rsidR="001F20DB" w:rsidRPr="008E5994" w:rsidRDefault="001F20DB"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v:textbox>
              </v:rect>
            </w:pict>
          </mc:Fallback>
        </mc:AlternateContent>
      </w:r>
    </w:p>
    <w:p w14:paraId="68D02397" w14:textId="13F257E9"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53234961" w14:textId="0BC2EFE0"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50790B7D" w14:textId="4EBA8D35"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65C7F914" w14:textId="43AB516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1E5EADCB" w14:textId="313E0243"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32E9A30D" w14:textId="16C12F0C" w:rsidR="00842AFE" w:rsidRDefault="00842AFE" w:rsidP="00730C8D">
      <w:pPr>
        <w:pStyle w:val="Paragraphedeliste"/>
        <w:spacing w:line="360" w:lineRule="auto"/>
        <w:ind w:left="1440"/>
        <w:jc w:val="both"/>
        <w:rPr>
          <w:rFonts w:ascii="Times New Roman" w:hAnsi="Times New Roman" w:cs="Times New Roman"/>
          <w:sz w:val="24"/>
          <w:szCs w:val="24"/>
        </w:rPr>
      </w:pPr>
    </w:p>
    <w:p w14:paraId="39366D3D" w14:textId="0E276A96" w:rsidR="00705A78" w:rsidRDefault="00705A78" w:rsidP="000E4565">
      <w:pPr>
        <w:spacing w:line="360" w:lineRule="auto"/>
        <w:jc w:val="both"/>
        <w:rPr>
          <w:rFonts w:ascii="Times New Roman" w:hAnsi="Times New Roman" w:cs="Times New Roman"/>
          <w:sz w:val="24"/>
          <w:szCs w:val="24"/>
        </w:rPr>
      </w:pPr>
    </w:p>
    <w:p w14:paraId="1930B12B" w14:textId="00C9035A" w:rsidR="00713ED3" w:rsidRPr="005D4DF1" w:rsidRDefault="00713ED3" w:rsidP="00713ED3">
      <w:pPr>
        <w:spacing w:line="360" w:lineRule="auto"/>
        <w:jc w:val="center"/>
        <w:rPr>
          <w:rFonts w:ascii="Times New Roman" w:hAnsi="Times New Roman" w:cs="Times New Roman"/>
          <w:sz w:val="24"/>
          <w:szCs w:val="24"/>
          <w:u w:val="single"/>
        </w:rPr>
      </w:pPr>
      <w:r w:rsidRPr="00713ED3">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Pr="00713ED3">
        <w:rPr>
          <w:rFonts w:ascii="Times New Roman" w:hAnsi="Times New Roman" w:cs="Times New Roman"/>
          <w:b/>
          <w:bCs/>
          <w:sz w:val="24"/>
          <w:szCs w:val="24"/>
          <w:u w:val="single"/>
        </w:rPr>
        <w:t>4</w:t>
      </w:r>
      <w:r w:rsidR="005D4DF1" w:rsidRPr="00530485">
        <w:rPr>
          <w:rFonts w:ascii="Times New Roman" w:hAnsi="Times New Roman" w:cs="Times New Roman"/>
          <w:sz w:val="24"/>
          <w:szCs w:val="24"/>
        </w:rPr>
        <w:t xml:space="preserve"> : utilisations de </w:t>
      </w:r>
      <w:r w:rsidR="005D4DF1" w:rsidRPr="00530485">
        <w:rPr>
          <w:rFonts w:ascii="Times New Roman" w:hAnsi="Times New Roman" w:cs="Times New Roman"/>
          <w:i/>
          <w:iCs/>
          <w:sz w:val="24"/>
          <w:szCs w:val="24"/>
        </w:rPr>
        <w:t>parameters</w:t>
      </w:r>
      <w:r w:rsidR="005D4DF1" w:rsidRPr="00530485">
        <w:rPr>
          <w:rFonts w:ascii="Times New Roman" w:hAnsi="Times New Roman" w:cs="Times New Roman"/>
          <w:sz w:val="24"/>
          <w:szCs w:val="24"/>
        </w:rPr>
        <w:t xml:space="preserve"> dans </w:t>
      </w:r>
      <w:r w:rsidR="005D4DF1" w:rsidRPr="00530485">
        <w:rPr>
          <w:rFonts w:ascii="Times New Roman" w:hAnsi="Times New Roman" w:cs="Times New Roman"/>
          <w:i/>
          <w:iCs/>
          <w:sz w:val="24"/>
          <w:szCs w:val="24"/>
        </w:rPr>
        <w:t>components</w:t>
      </w:r>
    </w:p>
    <w:p w14:paraId="167E9776" w14:textId="1A678D5B" w:rsidR="00BF0C8C" w:rsidRPr="00866402" w:rsidRDefault="00AC4361" w:rsidP="00866402">
      <w:pPr>
        <w:pStyle w:val="Paragraphedeliste"/>
        <w:numPr>
          <w:ilvl w:val="0"/>
          <w:numId w:val="16"/>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securitySchemes</w:t>
      </w:r>
      <w:r w:rsidR="00C77397" w:rsidRPr="00D9210A">
        <w:rPr>
          <w:rFonts w:ascii="Times New Roman" w:hAnsi="Times New Roman" w:cs="Times New Roman"/>
          <w:sz w:val="24"/>
          <w:szCs w:val="24"/>
        </w:rPr>
        <w:t>:</w:t>
      </w:r>
      <w:r w:rsidR="00527185" w:rsidRPr="00D9210A">
        <w:rPr>
          <w:rFonts w:ascii="Times New Roman" w:hAnsi="Times New Roman" w:cs="Times New Roman"/>
          <w:sz w:val="24"/>
          <w:szCs w:val="24"/>
        </w:rPr>
        <w:t xml:space="preserve"> il décrit les différents </w:t>
      </w:r>
      <w:r w:rsidR="00101021" w:rsidRPr="00D9210A">
        <w:rPr>
          <w:rFonts w:ascii="Times New Roman" w:hAnsi="Times New Roman" w:cs="Times New Roman"/>
          <w:sz w:val="24"/>
          <w:szCs w:val="24"/>
        </w:rPr>
        <w:t>mode</w:t>
      </w:r>
      <w:r w:rsidR="00987A51">
        <w:rPr>
          <w:rFonts w:ascii="Times New Roman" w:hAnsi="Times New Roman" w:cs="Times New Roman"/>
          <w:sz w:val="24"/>
          <w:szCs w:val="24"/>
        </w:rPr>
        <w:t>s</w:t>
      </w:r>
      <w:r w:rsidR="00527185" w:rsidRPr="00D9210A">
        <w:rPr>
          <w:rFonts w:ascii="Times New Roman" w:hAnsi="Times New Roman" w:cs="Times New Roman"/>
          <w:sz w:val="24"/>
          <w:szCs w:val="24"/>
        </w:rPr>
        <w:t xml:space="preserve"> de sécuri</w:t>
      </w:r>
      <w:r w:rsidR="00101021" w:rsidRPr="00D9210A">
        <w:rPr>
          <w:rFonts w:ascii="Times New Roman" w:hAnsi="Times New Roman" w:cs="Times New Roman"/>
          <w:sz w:val="24"/>
          <w:szCs w:val="24"/>
        </w:rPr>
        <w:t>té</w:t>
      </w:r>
      <w:r w:rsidR="00527185" w:rsidRPr="00D9210A">
        <w:rPr>
          <w:rFonts w:ascii="Times New Roman" w:hAnsi="Times New Roman" w:cs="Times New Roman"/>
          <w:sz w:val="24"/>
          <w:szCs w:val="24"/>
        </w:rPr>
        <w:t xml:space="preserve"> </w:t>
      </w:r>
      <w:r w:rsidR="00101021" w:rsidRPr="00D9210A">
        <w:rPr>
          <w:rFonts w:ascii="Times New Roman" w:hAnsi="Times New Roman" w:cs="Times New Roman"/>
          <w:sz w:val="24"/>
          <w:szCs w:val="24"/>
        </w:rPr>
        <w:t>applicable</w:t>
      </w:r>
      <w:r w:rsidR="00987A51">
        <w:rPr>
          <w:rFonts w:ascii="Times New Roman" w:hAnsi="Times New Roman" w:cs="Times New Roman"/>
          <w:sz w:val="24"/>
          <w:szCs w:val="24"/>
        </w:rPr>
        <w:t>s</w:t>
      </w:r>
      <w:r w:rsidR="00101021" w:rsidRPr="00D9210A">
        <w:rPr>
          <w:rFonts w:ascii="Times New Roman" w:hAnsi="Times New Roman" w:cs="Times New Roman"/>
          <w:sz w:val="24"/>
          <w:szCs w:val="24"/>
        </w:rPr>
        <w:t xml:space="preserve"> au</w:t>
      </w:r>
      <w:r w:rsidR="002C4B5F" w:rsidRPr="00D9210A">
        <w:rPr>
          <w:rFonts w:ascii="Times New Roman" w:hAnsi="Times New Roman" w:cs="Times New Roman"/>
          <w:sz w:val="24"/>
          <w:szCs w:val="24"/>
        </w:rPr>
        <w:t>x</w:t>
      </w:r>
      <w:r w:rsidR="00101021" w:rsidRPr="00D9210A">
        <w:rPr>
          <w:rFonts w:ascii="Times New Roman" w:hAnsi="Times New Roman" w:cs="Times New Roman"/>
          <w:sz w:val="24"/>
          <w:szCs w:val="24"/>
        </w:rPr>
        <w:t xml:space="preserve"> </w:t>
      </w:r>
      <w:r w:rsidR="002C4B5F" w:rsidRPr="00D9210A">
        <w:rPr>
          <w:rFonts w:ascii="Times New Roman" w:hAnsi="Times New Roman" w:cs="Times New Roman"/>
          <w:sz w:val="24"/>
          <w:szCs w:val="24"/>
        </w:rPr>
        <w:t>différentes</w:t>
      </w:r>
      <w:r w:rsidR="0010102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partie</w:t>
      </w:r>
      <w:r w:rsidR="002C4B5F" w:rsidRPr="00D9210A">
        <w:rPr>
          <w:rFonts w:ascii="Times New Roman" w:hAnsi="Times New Roman" w:cs="Times New Roman"/>
          <w:sz w:val="24"/>
          <w:szCs w:val="24"/>
        </w:rPr>
        <w:t>s</w:t>
      </w:r>
      <w:r w:rsidR="00527185" w:rsidRPr="00D9210A">
        <w:rPr>
          <w:rFonts w:ascii="Times New Roman" w:hAnsi="Times New Roman" w:cs="Times New Roman"/>
          <w:sz w:val="24"/>
          <w:szCs w:val="24"/>
        </w:rPr>
        <w:t xml:space="preserve"> fonctionnelles d’une API</w:t>
      </w:r>
      <w:r w:rsidR="00101021" w:rsidRPr="00D9210A">
        <w:rPr>
          <w:rFonts w:ascii="Times New Roman" w:hAnsi="Times New Roman" w:cs="Times New Roman"/>
          <w:sz w:val="24"/>
          <w:szCs w:val="24"/>
        </w:rPr>
        <w:t xml:space="preserve"> </w:t>
      </w:r>
      <w:r w:rsidR="00EE0B09" w:rsidRPr="00D9210A">
        <w:rPr>
          <w:rFonts w:ascii="Times New Roman" w:hAnsi="Times New Roman" w:cs="Times New Roman"/>
          <w:sz w:val="24"/>
          <w:szCs w:val="24"/>
        </w:rPr>
        <w:t xml:space="preserve">(voir </w:t>
      </w:r>
      <w:r w:rsidR="00622823">
        <w:rPr>
          <w:rFonts w:ascii="Times New Roman" w:hAnsi="Times New Roman" w:cs="Times New Roman"/>
          <w:sz w:val="24"/>
          <w:szCs w:val="24"/>
        </w:rPr>
        <w:t xml:space="preserve">figure </w:t>
      </w:r>
      <w:r w:rsidR="004E7A34">
        <w:rPr>
          <w:rFonts w:ascii="Times New Roman" w:hAnsi="Times New Roman" w:cs="Times New Roman"/>
          <w:sz w:val="24"/>
          <w:szCs w:val="24"/>
        </w:rPr>
        <w:t>1.</w:t>
      </w:r>
      <w:r w:rsidR="00914F08">
        <w:rPr>
          <w:rFonts w:ascii="Times New Roman" w:hAnsi="Times New Roman" w:cs="Times New Roman"/>
          <w:sz w:val="24"/>
          <w:szCs w:val="24"/>
        </w:rPr>
        <w:t>1</w:t>
      </w:r>
      <w:r w:rsidR="00866402">
        <w:rPr>
          <w:rFonts w:ascii="Times New Roman" w:hAnsi="Times New Roman" w:cs="Times New Roman"/>
          <w:sz w:val="24"/>
          <w:szCs w:val="24"/>
        </w:rPr>
        <w:t>5</w:t>
      </w:r>
      <w:r w:rsidR="00EE0B09" w:rsidRPr="00866402">
        <w:rPr>
          <w:rFonts w:ascii="Times New Roman" w:hAnsi="Times New Roman" w:cs="Times New Roman"/>
          <w:sz w:val="24"/>
          <w:szCs w:val="24"/>
        </w:rPr>
        <w:t>)</w:t>
      </w:r>
      <w:r w:rsidR="00743AD5" w:rsidRPr="00866402">
        <w:rPr>
          <w:rFonts w:ascii="Times New Roman" w:hAnsi="Times New Roman" w:cs="Times New Roman"/>
          <w:sz w:val="24"/>
          <w:szCs w:val="24"/>
        </w:rPr>
        <w:t>.</w:t>
      </w:r>
    </w:p>
    <w:p w14:paraId="7586595F" w14:textId="11A69010" w:rsidR="00196034" w:rsidRPr="00D9210A" w:rsidRDefault="00196034" w:rsidP="00730C8D">
      <w:pPr>
        <w:pStyle w:val="Paragraphedeliste"/>
        <w:numPr>
          <w:ilvl w:val="0"/>
          <w:numId w:val="16"/>
        </w:numPr>
        <w:spacing w:line="360" w:lineRule="auto"/>
        <w:jc w:val="both"/>
        <w:rPr>
          <w:rFonts w:ascii="Times New Roman" w:hAnsi="Times New Roman" w:cs="Times New Roman"/>
          <w:sz w:val="24"/>
          <w:szCs w:val="24"/>
        </w:rPr>
      </w:pPr>
      <w:r w:rsidRPr="004D716B">
        <w:rPr>
          <w:rFonts w:ascii="Times New Roman" w:hAnsi="Times New Roman" w:cs="Times New Roman"/>
          <w:b/>
          <w:bCs/>
          <w:i/>
          <w:iCs/>
          <w:sz w:val="24"/>
          <w:szCs w:val="24"/>
          <w:lang w:val="fr-ML"/>
        </w:rPr>
        <w:t>requestBody</w:t>
      </w:r>
      <w:r w:rsidRPr="00D9210A">
        <w:rPr>
          <w:rFonts w:ascii="Times New Roman" w:hAnsi="Times New Roman" w:cs="Times New Roman"/>
          <w:sz w:val="24"/>
          <w:szCs w:val="24"/>
        </w:rPr>
        <w:t xml:space="preserve">: il décrit les manières de représentation d’une </w:t>
      </w:r>
      <w:r w:rsidR="0007415F" w:rsidRPr="00D9210A">
        <w:rPr>
          <w:rFonts w:ascii="Times New Roman" w:hAnsi="Times New Roman" w:cs="Times New Roman"/>
          <w:sz w:val="24"/>
          <w:szCs w:val="24"/>
        </w:rPr>
        <w:t>réponse</w:t>
      </w:r>
      <w:r w:rsidRPr="00D9210A">
        <w:rPr>
          <w:rFonts w:ascii="Times New Roman" w:hAnsi="Times New Roman" w:cs="Times New Roman"/>
          <w:sz w:val="24"/>
          <w:szCs w:val="24"/>
        </w:rPr>
        <w:t xml:space="preserve"> tel que en JSON, XML, TEXT/PLAIN.</w:t>
      </w:r>
    </w:p>
    <w:p w14:paraId="3FDC0F2E" w14:textId="55B984DD" w:rsidR="00DC00D1" w:rsidRPr="00D9210A" w:rsidRDefault="00DC00D1"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 :</w:t>
      </w:r>
    </w:p>
    <w:p w14:paraId="492AFE8E" w14:textId="3E9CF806" w:rsidR="00DC00D1" w:rsidRDefault="00DC00D1"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6608" behindDoc="0" locked="0" layoutInCell="1" allowOverlap="1" wp14:anchorId="26E3DA91" wp14:editId="28AABA7A">
                <wp:simplePos x="0" y="0"/>
                <wp:positionH relativeFrom="column">
                  <wp:posOffset>1195705</wp:posOffset>
                </wp:positionH>
                <wp:positionV relativeFrom="paragraph">
                  <wp:posOffset>132081</wp:posOffset>
                </wp:positionV>
                <wp:extent cx="3429000" cy="1733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429000" cy="1733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7BB5AC"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14:paraId="60F58390"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14:paraId="45C523B9"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14:paraId="36F84613"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6DA526E2"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r w:rsidRPr="008E5994">
                              <w:rPr>
                                <w:rFonts w:ascii="Times New Roman" w:hAnsi="Times New Roman" w:cs="Times New Roman"/>
                                <w:color w:val="000000" w:themeColor="text1"/>
                                <w:sz w:val="26"/>
                                <w:szCs w:val="26"/>
                                <w:lang w:val="en-US"/>
                              </w:rPr>
                              <w:t>etudiant"</w:t>
                            </w:r>
                          </w:p>
                          <w:p w14:paraId="73D1A016"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14:paraId="4BF77316"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037E89C5" w14:textId="6F070003"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3DA91" id="Rectangle 9" o:spid="_x0000_s1037" style="position:absolute;left:0;text-align:left;margin-left:94.15pt;margin-top:10.4pt;width:270pt;height:13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" fillcolor="white [3212]" strokecolor="#1f4d78 [1604]" strokeweight="1pt">
                <v:textbox>
                  <w:txbxContent>
                    <w:p w14:paraId="6C7BB5AC"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14:paraId="60F58390"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14:paraId="45C523B9"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14:paraId="36F84613"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6DA526E2"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proofErr w:type="spellStart"/>
                      <w:r w:rsidRPr="008E5994">
                        <w:rPr>
                          <w:rFonts w:ascii="Times New Roman" w:hAnsi="Times New Roman" w:cs="Times New Roman"/>
                          <w:color w:val="000000" w:themeColor="text1"/>
                          <w:sz w:val="26"/>
                          <w:szCs w:val="26"/>
                          <w:lang w:val="en-US"/>
                        </w:rPr>
                        <w:t>etudiant</w:t>
                      </w:r>
                      <w:proofErr w:type="spellEnd"/>
                      <w:r w:rsidRPr="008E5994">
                        <w:rPr>
                          <w:rFonts w:ascii="Times New Roman" w:hAnsi="Times New Roman" w:cs="Times New Roman"/>
                          <w:color w:val="000000" w:themeColor="text1"/>
                          <w:sz w:val="26"/>
                          <w:szCs w:val="26"/>
                          <w:lang w:val="en-US"/>
                        </w:rPr>
                        <w:t>"</w:t>
                      </w:r>
                    </w:p>
                    <w:p w14:paraId="73D1A016"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14:paraId="4BF77316" w14:textId="77777777"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037E89C5" w14:textId="6F070003" w:rsidR="001F20DB" w:rsidRPr="008E5994" w:rsidRDefault="001F20DB"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proofErr w:type="spellStart"/>
                      <w:r w:rsidRPr="008E5994">
                        <w:rPr>
                          <w:rFonts w:ascii="Times New Roman" w:hAnsi="Times New Roman" w:cs="Times New Roman"/>
                          <w:color w:val="000000" w:themeColor="text1"/>
                          <w:sz w:val="26"/>
                          <w:szCs w:val="26"/>
                          <w:lang w:val="en-US"/>
                        </w:rPr>
                        <w:t>etudiant</w:t>
                      </w:r>
                      <w:proofErr w:type="spellEnd"/>
                      <w:r w:rsidRPr="008E5994">
                        <w:rPr>
                          <w:rFonts w:ascii="Times New Roman" w:hAnsi="Times New Roman" w:cs="Times New Roman"/>
                          <w:color w:val="000000" w:themeColor="text1"/>
                          <w:sz w:val="26"/>
                          <w:szCs w:val="26"/>
                          <w:lang w:val="en-US"/>
                        </w:rPr>
                        <w:t>"</w:t>
                      </w:r>
                    </w:p>
                  </w:txbxContent>
                </v:textbox>
              </v:rect>
            </w:pict>
          </mc:Fallback>
        </mc:AlternateContent>
      </w:r>
    </w:p>
    <w:p w14:paraId="2C8D7230" w14:textId="496265FE"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5EEF90D9" w14:textId="2794AAED"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0D6E14A0" w14:textId="5319FF63"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27675AD3" w14:textId="43140CAC"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7336E8EA" w14:textId="1C924F52"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00DD01D7" w14:textId="64D72728" w:rsidR="00DC00D1" w:rsidRDefault="00DC00D1" w:rsidP="000E4565">
      <w:pPr>
        <w:spacing w:line="360" w:lineRule="auto"/>
        <w:jc w:val="both"/>
        <w:rPr>
          <w:rFonts w:ascii="Times New Roman" w:hAnsi="Times New Roman" w:cs="Times New Roman"/>
          <w:sz w:val="24"/>
          <w:szCs w:val="24"/>
        </w:rPr>
      </w:pPr>
    </w:p>
    <w:p w14:paraId="2D060326" w14:textId="1ACB4506" w:rsidR="00713ED3" w:rsidRPr="005D4DF1" w:rsidRDefault="004B4FBA" w:rsidP="004B4FBA">
      <w:pPr>
        <w:spacing w:line="360" w:lineRule="auto"/>
        <w:jc w:val="center"/>
        <w:rPr>
          <w:rFonts w:ascii="Times New Roman" w:hAnsi="Times New Roman" w:cs="Times New Roman"/>
          <w:sz w:val="24"/>
          <w:szCs w:val="24"/>
          <w:u w:val="single"/>
        </w:rPr>
      </w:pPr>
      <w:r w:rsidRPr="004B4FBA">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Pr="004B4FBA">
        <w:rPr>
          <w:rFonts w:ascii="Times New Roman" w:hAnsi="Times New Roman" w:cs="Times New Roman"/>
          <w:b/>
          <w:bCs/>
          <w:sz w:val="24"/>
          <w:szCs w:val="24"/>
          <w:u w:val="single"/>
        </w:rPr>
        <w:t>5</w:t>
      </w:r>
      <w:r w:rsidR="005D4DF1" w:rsidRPr="00530485">
        <w:rPr>
          <w:rFonts w:ascii="Times New Roman" w:hAnsi="Times New Roman" w:cs="Times New Roman"/>
          <w:sz w:val="24"/>
          <w:szCs w:val="24"/>
        </w:rPr>
        <w:t xml:space="preserve"> : la </w:t>
      </w:r>
      <w:r w:rsidR="005D4DF1" w:rsidRPr="00530485">
        <w:rPr>
          <w:rFonts w:ascii="Times New Roman" w:hAnsi="Times New Roman" w:cs="Times New Roman"/>
          <w:i/>
          <w:iCs/>
          <w:sz w:val="24"/>
          <w:szCs w:val="24"/>
        </w:rPr>
        <w:t>requestBody</w:t>
      </w:r>
      <w:r w:rsidR="005D4DF1" w:rsidRPr="00530485">
        <w:rPr>
          <w:rFonts w:ascii="Times New Roman" w:hAnsi="Times New Roman" w:cs="Times New Roman"/>
          <w:sz w:val="24"/>
          <w:szCs w:val="24"/>
        </w:rPr>
        <w:t xml:space="preserve"> d’une opération</w:t>
      </w:r>
    </w:p>
    <w:p w14:paraId="7A9B8F4B" w14:textId="3DF16B89" w:rsidR="000E4565" w:rsidRPr="00D9210A" w:rsidRDefault="00BF0C8C" w:rsidP="00730C8D">
      <w:pPr>
        <w:pStyle w:val="Paragraphedeliste"/>
        <w:numPr>
          <w:ilvl w:val="0"/>
          <w:numId w:val="3"/>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security</w:t>
      </w:r>
      <w:r w:rsidR="003E0E65"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11855639" w14:textId="031C036B" w:rsidR="003F41AC" w:rsidRPr="00D9210A" w:rsidRDefault="007535F4" w:rsidP="000E4565">
      <w:pPr>
        <w:spacing w:line="360" w:lineRule="auto"/>
        <w:ind w:left="360"/>
        <w:jc w:val="both"/>
        <w:rPr>
          <w:rFonts w:asciiTheme="majorBidi" w:hAnsiTheme="majorBidi" w:cstheme="majorBidi"/>
          <w:sz w:val="24"/>
          <w:szCs w:val="24"/>
        </w:rPr>
      </w:pPr>
      <w:r w:rsidRPr="00D9210A">
        <w:rPr>
          <w:rFonts w:ascii="Times New Roman" w:hAnsi="Times New Roman" w:cs="Times New Roman"/>
          <w:sz w:val="24"/>
          <w:szCs w:val="24"/>
          <w:lang w:val="fr-ML"/>
        </w:rPr>
        <w:t xml:space="preserve">L’objet </w:t>
      </w:r>
      <w:r w:rsidRPr="004D716B">
        <w:rPr>
          <w:rFonts w:ascii="Times New Roman" w:hAnsi="Times New Roman" w:cs="Times New Roman"/>
          <w:i/>
          <w:iCs/>
          <w:sz w:val="24"/>
          <w:szCs w:val="24"/>
          <w:lang w:val="fr-ML"/>
        </w:rPr>
        <w:t>security</w:t>
      </w:r>
      <w:r w:rsidRPr="00D9210A">
        <w:rPr>
          <w:rFonts w:ascii="Times New Roman" w:hAnsi="Times New Roman" w:cs="Times New Roman"/>
          <w:sz w:val="24"/>
          <w:szCs w:val="24"/>
          <w:lang w:val="fr-ML"/>
        </w:rPr>
        <w:t xml:space="preserve"> de</w:t>
      </w:r>
      <w:r w:rsidR="00B50C54" w:rsidRPr="00D9210A">
        <w:rPr>
          <w:rFonts w:ascii="Times New Roman" w:hAnsi="Times New Roman" w:cs="Times New Roman"/>
          <w:sz w:val="24"/>
          <w:szCs w:val="24"/>
          <w:lang w:val="fr-ML"/>
        </w:rPr>
        <w:t xml:space="preserve"> la spécification de </w:t>
      </w:r>
      <w:r w:rsidR="000D0A9A" w:rsidRPr="00D9210A">
        <w:rPr>
          <w:rFonts w:ascii="Times New Roman" w:hAnsi="Times New Roman" w:cs="Times New Roman"/>
          <w:sz w:val="24"/>
          <w:szCs w:val="24"/>
          <w:lang w:val="fr-ML"/>
        </w:rPr>
        <w:t>OpenAPI</w:t>
      </w:r>
      <w:r w:rsidR="000D0A9A">
        <w:rPr>
          <w:rFonts w:ascii="Times New Roman" w:hAnsi="Times New Roman" w:cs="Times New Roman"/>
          <w:sz w:val="24"/>
          <w:szCs w:val="24"/>
          <w:lang w:val="fr-ML"/>
        </w:rPr>
        <w:t xml:space="preserve"> version</w:t>
      </w:r>
      <w:r w:rsidR="00B50C54" w:rsidRPr="00D9210A">
        <w:rPr>
          <w:rFonts w:ascii="Times New Roman" w:hAnsi="Times New Roman" w:cs="Times New Roman"/>
          <w:sz w:val="24"/>
          <w:szCs w:val="24"/>
          <w:lang w:val="fr-ML"/>
        </w:rPr>
        <w:t xml:space="preserve"> 3 décrit les manières dont une partie d’une API ou une API peut être sécurisée</w:t>
      </w:r>
      <w:r w:rsidR="000D0A9A">
        <w:rPr>
          <w:rFonts w:ascii="Times New Roman" w:hAnsi="Times New Roman" w:cs="Times New Roman"/>
          <w:sz w:val="24"/>
          <w:szCs w:val="24"/>
          <w:lang w:val="fr-ML"/>
        </w:rPr>
        <w:t>. I</w:t>
      </w:r>
      <w:r w:rsidR="007708F5" w:rsidRPr="00D9210A">
        <w:rPr>
          <w:rFonts w:ascii="Times New Roman" w:hAnsi="Times New Roman" w:cs="Times New Roman"/>
          <w:sz w:val="24"/>
          <w:szCs w:val="24"/>
          <w:lang w:val="fr-ML"/>
        </w:rPr>
        <w:t>l</w:t>
      </w:r>
      <w:r w:rsidR="00B50C54" w:rsidRPr="00D9210A">
        <w:rPr>
          <w:rFonts w:ascii="Times New Roman" w:hAnsi="Times New Roman" w:cs="Times New Roman"/>
          <w:sz w:val="24"/>
          <w:szCs w:val="24"/>
          <w:lang w:val="fr-ML"/>
        </w:rPr>
        <w:t xml:space="preserve"> spécifie le protocole de sécurité ou d'autorisation utilisé lors de la soumission des demandes. </w:t>
      </w:r>
      <w:r w:rsidR="00B50C54" w:rsidRPr="00D9210A">
        <w:rPr>
          <w:rFonts w:asciiTheme="majorBidi" w:hAnsiTheme="majorBidi" w:cstheme="majorBidi"/>
          <w:sz w:val="24"/>
          <w:szCs w:val="24"/>
        </w:rPr>
        <w:t>Cette spécification supporte quatre approches de définition de sécurité qui sont : "</w:t>
      </w:r>
      <w:r w:rsidR="00B50C54" w:rsidRPr="004D716B">
        <w:rPr>
          <w:rFonts w:asciiTheme="majorBidi" w:hAnsiTheme="majorBidi" w:cstheme="majorBidi"/>
          <w:sz w:val="24"/>
          <w:szCs w:val="24"/>
          <w:lang w:val="fr-ML"/>
        </w:rPr>
        <w:t>apiKey</w:t>
      </w:r>
      <w:r w:rsidR="00B50C54" w:rsidRPr="00D9210A">
        <w:rPr>
          <w:rFonts w:asciiTheme="majorBidi" w:hAnsiTheme="majorBidi" w:cstheme="majorBidi"/>
          <w:sz w:val="24"/>
          <w:szCs w:val="24"/>
        </w:rPr>
        <w:t>", "http", "oauth2 (le plus utilisé)"</w:t>
      </w:r>
      <w:r w:rsidR="000D0A9A">
        <w:rPr>
          <w:rFonts w:asciiTheme="majorBidi" w:hAnsiTheme="majorBidi" w:cstheme="majorBidi"/>
          <w:sz w:val="24"/>
          <w:szCs w:val="24"/>
        </w:rPr>
        <w:t>et</w:t>
      </w:r>
      <w:r w:rsidR="00B50C54" w:rsidRPr="00D9210A">
        <w:rPr>
          <w:rFonts w:asciiTheme="majorBidi" w:hAnsiTheme="majorBidi" w:cstheme="majorBidi"/>
          <w:sz w:val="24"/>
          <w:szCs w:val="24"/>
        </w:rPr>
        <w:t>, "openIdConnect".</w:t>
      </w:r>
    </w:p>
    <w:p w14:paraId="53AEF9D7" w14:textId="71B749AC" w:rsidR="002E084C" w:rsidRDefault="002C3B7C" w:rsidP="002C3B7C">
      <w:pPr>
        <w:pStyle w:val="Paragraphedeliste"/>
        <w:numPr>
          <w:ilvl w:val="0"/>
          <w:numId w:val="26"/>
        </w:numPr>
        <w:spacing w:line="360" w:lineRule="auto"/>
        <w:jc w:val="both"/>
        <w:rPr>
          <w:rFonts w:ascii="Times New Roman" w:hAnsi="Times New Roman" w:cs="Times New Roman"/>
          <w:sz w:val="24"/>
          <w:szCs w:val="24"/>
        </w:rPr>
      </w:pPr>
      <w:r w:rsidRPr="004D716B">
        <w:rPr>
          <w:rFonts w:ascii="Times New Roman" w:hAnsi="Times New Roman" w:cs="Times New Roman"/>
          <w:sz w:val="24"/>
          <w:szCs w:val="24"/>
          <w:lang w:val="fr-ML"/>
        </w:rPr>
        <w:t>apiKey</w:t>
      </w:r>
      <w:r>
        <w:rPr>
          <w:rFonts w:ascii="Times New Roman" w:hAnsi="Times New Roman" w:cs="Times New Roman"/>
          <w:sz w:val="24"/>
          <w:szCs w:val="24"/>
        </w:rPr>
        <w:t xml:space="preserve">: </w:t>
      </w:r>
      <w:r w:rsidR="002E084C">
        <w:rPr>
          <w:rFonts w:ascii="Times New Roman" w:hAnsi="Times New Roman" w:cs="Times New Roman"/>
          <w:sz w:val="24"/>
          <w:szCs w:val="24"/>
        </w:rPr>
        <w:t>cette technique utilise une clé secrète pour l’authentification</w:t>
      </w:r>
      <w:r w:rsidR="002A10B5">
        <w:rPr>
          <w:rFonts w:ascii="Times New Roman" w:hAnsi="Times New Roman" w:cs="Times New Roman"/>
          <w:sz w:val="24"/>
          <w:szCs w:val="24"/>
        </w:rPr>
        <w:t>. E</w:t>
      </w:r>
      <w:r w:rsidR="002E084C">
        <w:rPr>
          <w:rFonts w:ascii="Times New Roman" w:hAnsi="Times New Roman" w:cs="Times New Roman"/>
          <w:sz w:val="24"/>
          <w:szCs w:val="24"/>
        </w:rPr>
        <w:t>lle doit être fournie l</w:t>
      </w:r>
      <w:r w:rsidR="00981CC1">
        <w:rPr>
          <w:rFonts w:ascii="Times New Roman" w:hAnsi="Times New Roman" w:cs="Times New Roman"/>
          <w:sz w:val="24"/>
          <w:szCs w:val="24"/>
        </w:rPr>
        <w:t xml:space="preserve">ors de l’appelle de l’API </w:t>
      </w:r>
      <w:r w:rsidR="002A10B5">
        <w:rPr>
          <w:rFonts w:ascii="Times New Roman" w:hAnsi="Times New Roman" w:cs="Times New Roman"/>
          <w:sz w:val="24"/>
          <w:szCs w:val="24"/>
        </w:rPr>
        <w:t>avec la clé dans une requêt</w:t>
      </w:r>
      <w:r w:rsidR="001E2258">
        <w:rPr>
          <w:rFonts w:ascii="Times New Roman" w:hAnsi="Times New Roman" w:cs="Times New Roman"/>
          <w:sz w:val="24"/>
          <w:szCs w:val="24"/>
        </w:rPr>
        <w:t>e</w:t>
      </w:r>
      <w:r w:rsidR="00981CC1">
        <w:rPr>
          <w:rFonts w:ascii="Times New Roman" w:hAnsi="Times New Roman" w:cs="Times New Roman"/>
          <w:sz w:val="24"/>
          <w:szCs w:val="24"/>
        </w:rPr>
        <w:t xml:space="preserve"> par exemple :</w:t>
      </w:r>
    </w:p>
    <w:p w14:paraId="1E56203D" w14:textId="2C2105CF" w:rsidR="002C3B7C" w:rsidRPr="007B105A" w:rsidRDefault="00981CC1" w:rsidP="00981CC1">
      <w:pPr>
        <w:spacing w:line="360" w:lineRule="auto"/>
        <w:ind w:left="360"/>
        <w:jc w:val="both"/>
        <w:rPr>
          <w:rFonts w:ascii="Times New Roman" w:hAnsi="Times New Roman" w:cs="Times New Roman"/>
          <w:sz w:val="24"/>
          <w:szCs w:val="24"/>
          <w:lang w:val="en-US"/>
        </w:rPr>
      </w:pPr>
      <w:r w:rsidRPr="00981CC1">
        <w:rPr>
          <w:rFonts w:ascii="Times New Roman" w:hAnsi="Times New Roman" w:cs="Times New Roman"/>
          <w:sz w:val="24"/>
          <w:szCs w:val="24"/>
        </w:rPr>
        <w:lastRenderedPageBreak/>
        <w:t xml:space="preserve">    </w:t>
      </w:r>
      <w:r w:rsidRPr="007B105A">
        <w:rPr>
          <w:rFonts w:ascii="Times New Roman" w:hAnsi="Times New Roman" w:cs="Times New Roman"/>
          <w:sz w:val="24"/>
          <w:szCs w:val="24"/>
          <w:lang w:val="en-US"/>
        </w:rPr>
        <w:t>GET /</w:t>
      </w:r>
      <w:proofErr w:type="spellStart"/>
      <w:r w:rsidRPr="007B105A">
        <w:rPr>
          <w:rFonts w:ascii="Times New Roman" w:hAnsi="Times New Roman" w:cs="Times New Roman"/>
          <w:sz w:val="24"/>
          <w:szCs w:val="24"/>
          <w:lang w:val="en-US"/>
        </w:rPr>
        <w:t>something?api_key</w:t>
      </w:r>
      <w:proofErr w:type="spellEnd"/>
      <w:r w:rsidRPr="007B105A">
        <w:rPr>
          <w:rFonts w:ascii="Times New Roman" w:hAnsi="Times New Roman" w:cs="Times New Roman"/>
          <w:sz w:val="24"/>
          <w:szCs w:val="24"/>
          <w:lang w:val="en-US"/>
        </w:rPr>
        <w:t>=abcdef12345.</w:t>
      </w:r>
    </w:p>
    <w:p w14:paraId="3DE0FBC5" w14:textId="09E891EC" w:rsidR="00E164B9" w:rsidRPr="007B105A" w:rsidRDefault="00E164B9" w:rsidP="00981CC1">
      <w:pPr>
        <w:spacing w:line="36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412E0C17" wp14:editId="3A32B54B">
                <wp:simplePos x="0" y="0"/>
                <wp:positionH relativeFrom="margin">
                  <wp:align>center</wp:align>
                </wp:positionH>
                <wp:positionV relativeFrom="paragraph">
                  <wp:posOffset>8997</wp:posOffset>
                </wp:positionV>
                <wp:extent cx="2311879" cy="1587260"/>
                <wp:effectExtent l="0" t="0" r="12700" b="13335"/>
                <wp:wrapNone/>
                <wp:docPr id="32" name="Rectangle 32"/>
                <wp:cNvGraphicFramePr/>
                <a:graphic xmlns:a="http://schemas.openxmlformats.org/drawingml/2006/main">
                  <a:graphicData uri="http://schemas.microsoft.com/office/word/2010/wordprocessingShape">
                    <wps:wsp>
                      <wps:cNvSpPr/>
                      <wps:spPr>
                        <a:xfrm>
                          <a:off x="0" y="0"/>
                          <a:ext cx="2311879" cy="1587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833639" w14:textId="77777777" w:rsidR="00E164B9" w:rsidRPr="00E21015" w:rsidRDefault="00E164B9" w:rsidP="00E164B9">
                            <w:pPr>
                              <w:pStyle w:val="Sansinterligne"/>
                              <w:rPr>
                                <w:rFonts w:ascii="Times New Roman" w:hAnsi="Times New Roman" w:cs="Times New Roman"/>
                                <w:color w:val="000000" w:themeColor="text1"/>
                                <w:sz w:val="26"/>
                                <w:szCs w:val="26"/>
                                <w:lang w:val="fr-ML"/>
                              </w:rPr>
                            </w:pPr>
                            <w:r w:rsidRPr="00E21015">
                              <w:rPr>
                                <w:rFonts w:ascii="Times New Roman" w:hAnsi="Times New Roman" w:cs="Times New Roman"/>
                                <w:color w:val="000000" w:themeColor="text1"/>
                                <w:sz w:val="26"/>
                                <w:szCs w:val="26"/>
                                <w:lang w:val="fr-ML"/>
                              </w:rPr>
                              <w:t>securitySchemes:</w:t>
                            </w:r>
                          </w:p>
                          <w:p w14:paraId="58C3EB2B" w14:textId="50BBA69D" w:rsidR="00E164B9" w:rsidRPr="006D41A3" w:rsidRDefault="00E164B9" w:rsidP="00E164B9">
                            <w:pPr>
                              <w:pStyle w:val="Sansinterligne"/>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api_key:</w:t>
                            </w:r>
                            <w:r w:rsidR="006D41A3" w:rsidRP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 xml:space="preserve">#nom de la </w:t>
                            </w:r>
                            <w:r w:rsidRPr="006D41A3">
                              <w:rPr>
                                <w:rFonts w:ascii="Times New Roman" w:hAnsi="Times New Roman" w:cs="Times New Roman"/>
                                <w:color w:val="000000" w:themeColor="text1"/>
                                <w:sz w:val="26"/>
                                <w:szCs w:val="26"/>
                                <w:lang w:val="fr-ML"/>
                              </w:rPr>
                              <w:t>securité</w:t>
                            </w:r>
                          </w:p>
                          <w:p w14:paraId="6F21AEE1" w14:textId="77777777" w:rsidR="00E164B9" w:rsidRPr="008E5994" w:rsidRDefault="00E164B9" w:rsidP="00E164B9">
                            <w:pPr>
                              <w:pStyle w:val="Sansinterligne"/>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14:paraId="7A3EDAE8" w14:textId="77777777" w:rsidR="00E164B9" w:rsidRPr="008E5994" w:rsidRDefault="00E164B9"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14:paraId="5860E925" w14:textId="48FCE135" w:rsidR="00E164B9" w:rsidRPr="008E5994" w:rsidRDefault="00E164B9"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68C5A2BD" w14:textId="77777777" w:rsidR="00E164B9" w:rsidRPr="008E5994" w:rsidRDefault="00E164B9" w:rsidP="00E164B9">
                            <w:pPr>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security: </w:t>
                            </w:r>
                          </w:p>
                          <w:p w14:paraId="28589129" w14:textId="01012C7E" w:rsidR="00E164B9" w:rsidRPr="008E5994" w:rsidRDefault="00E164B9"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14:paraId="21A8558E" w14:textId="77777777" w:rsidR="00E164B9" w:rsidRDefault="00E164B9" w:rsidP="00E164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E0C17" id="Rectangle 32" o:spid="_x0000_s1038" style="position:absolute;left:0;text-align:left;margin-left:0;margin-top:.7pt;width:182.05pt;height:12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" fillcolor="white [3212]" strokecolor="#1f4d78 [1604]" strokeweight="1pt">
                <v:textbox>
                  <w:txbxContent>
                    <w:p w14:paraId="24833639" w14:textId="77777777" w:rsidR="00E164B9" w:rsidRPr="00E21015" w:rsidRDefault="00E164B9" w:rsidP="00E164B9">
                      <w:pPr>
                        <w:pStyle w:val="Sansinterligne"/>
                        <w:rPr>
                          <w:rFonts w:ascii="Times New Roman" w:hAnsi="Times New Roman" w:cs="Times New Roman"/>
                          <w:color w:val="000000" w:themeColor="text1"/>
                          <w:sz w:val="26"/>
                          <w:szCs w:val="26"/>
                          <w:lang w:val="fr-ML"/>
                        </w:rPr>
                      </w:pPr>
                      <w:proofErr w:type="gramStart"/>
                      <w:r w:rsidRPr="00E21015">
                        <w:rPr>
                          <w:rFonts w:ascii="Times New Roman" w:hAnsi="Times New Roman" w:cs="Times New Roman"/>
                          <w:color w:val="000000" w:themeColor="text1"/>
                          <w:sz w:val="26"/>
                          <w:szCs w:val="26"/>
                          <w:lang w:val="fr-ML"/>
                        </w:rPr>
                        <w:t>securitySchemes:</w:t>
                      </w:r>
                      <w:proofErr w:type="gramEnd"/>
                    </w:p>
                    <w:p w14:paraId="58C3EB2B" w14:textId="50BBA69D" w:rsidR="00E164B9" w:rsidRPr="006D41A3" w:rsidRDefault="00E164B9" w:rsidP="00E164B9">
                      <w:pPr>
                        <w:pStyle w:val="Sansinterligne"/>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w:t>
                      </w:r>
                      <w:proofErr w:type="gramStart"/>
                      <w:r w:rsidRPr="006D41A3">
                        <w:rPr>
                          <w:rFonts w:ascii="Times New Roman" w:hAnsi="Times New Roman" w:cs="Times New Roman"/>
                          <w:color w:val="000000" w:themeColor="text1"/>
                          <w:sz w:val="26"/>
                          <w:szCs w:val="26"/>
                          <w:lang w:val="fr-ML"/>
                        </w:rPr>
                        <w:t>api</w:t>
                      </w:r>
                      <w:proofErr w:type="gramEnd"/>
                      <w:r w:rsidRPr="006D41A3">
                        <w:rPr>
                          <w:rFonts w:ascii="Times New Roman" w:hAnsi="Times New Roman" w:cs="Times New Roman"/>
                          <w:color w:val="000000" w:themeColor="text1"/>
                          <w:sz w:val="26"/>
                          <w:szCs w:val="26"/>
                          <w:lang w:val="fr-ML"/>
                        </w:rPr>
                        <w:t>_key:</w:t>
                      </w:r>
                      <w:r w:rsidR="006D41A3" w:rsidRP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 xml:space="preserve">#nom de la </w:t>
                      </w:r>
                      <w:proofErr w:type="spellStart"/>
                      <w:r w:rsidRPr="006D41A3">
                        <w:rPr>
                          <w:rFonts w:ascii="Times New Roman" w:hAnsi="Times New Roman" w:cs="Times New Roman"/>
                          <w:color w:val="000000" w:themeColor="text1"/>
                          <w:sz w:val="26"/>
                          <w:szCs w:val="26"/>
                          <w:lang w:val="fr-ML"/>
                        </w:rPr>
                        <w:t>securité</w:t>
                      </w:r>
                      <w:proofErr w:type="spellEnd"/>
                    </w:p>
                    <w:p w14:paraId="6F21AEE1" w14:textId="77777777" w:rsidR="00E164B9" w:rsidRPr="008E5994" w:rsidRDefault="00E164B9" w:rsidP="00E164B9">
                      <w:pPr>
                        <w:pStyle w:val="Sansinterligne"/>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14:paraId="7A3EDAE8" w14:textId="77777777" w:rsidR="00E164B9" w:rsidRPr="008E5994" w:rsidRDefault="00E164B9"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14:paraId="5860E925" w14:textId="48FCE135" w:rsidR="00E164B9" w:rsidRPr="008E5994" w:rsidRDefault="00E164B9"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68C5A2BD" w14:textId="77777777" w:rsidR="00E164B9" w:rsidRPr="008E5994" w:rsidRDefault="00E164B9" w:rsidP="00E164B9">
                      <w:pPr>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security: </w:t>
                      </w:r>
                    </w:p>
                    <w:p w14:paraId="28589129" w14:textId="01012C7E" w:rsidR="00E164B9" w:rsidRPr="008E5994" w:rsidRDefault="00E164B9"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14:paraId="21A8558E" w14:textId="77777777" w:rsidR="00E164B9" w:rsidRDefault="00E164B9" w:rsidP="00E164B9">
                      <w:pPr>
                        <w:jc w:val="center"/>
                      </w:pPr>
                    </w:p>
                  </w:txbxContent>
                </v:textbox>
                <w10:wrap anchorx="margin"/>
              </v:rect>
            </w:pict>
          </mc:Fallback>
        </mc:AlternateContent>
      </w:r>
    </w:p>
    <w:p w14:paraId="348CA01D" w14:textId="11E749FC" w:rsidR="00E164B9" w:rsidRPr="007B105A" w:rsidRDefault="00E164B9" w:rsidP="00981CC1">
      <w:pPr>
        <w:spacing w:line="360" w:lineRule="auto"/>
        <w:ind w:left="360"/>
        <w:jc w:val="both"/>
        <w:rPr>
          <w:rFonts w:ascii="Times New Roman" w:hAnsi="Times New Roman" w:cs="Times New Roman"/>
          <w:sz w:val="24"/>
          <w:szCs w:val="24"/>
          <w:lang w:val="en-US"/>
        </w:rPr>
      </w:pPr>
    </w:p>
    <w:p w14:paraId="710E0D07" w14:textId="4316C67F" w:rsidR="00E164B9" w:rsidRPr="007B105A" w:rsidRDefault="00E164B9" w:rsidP="00981CC1">
      <w:pPr>
        <w:spacing w:line="360" w:lineRule="auto"/>
        <w:ind w:left="360"/>
        <w:jc w:val="both"/>
        <w:rPr>
          <w:rFonts w:ascii="Times New Roman" w:hAnsi="Times New Roman" w:cs="Times New Roman"/>
          <w:sz w:val="24"/>
          <w:szCs w:val="24"/>
          <w:lang w:val="en-US"/>
        </w:rPr>
      </w:pPr>
    </w:p>
    <w:p w14:paraId="5BC9C0D7" w14:textId="65F7D59D" w:rsidR="00E164B9" w:rsidRPr="007B105A" w:rsidRDefault="00E164B9" w:rsidP="00981CC1">
      <w:pPr>
        <w:spacing w:line="360" w:lineRule="auto"/>
        <w:ind w:left="360"/>
        <w:jc w:val="both"/>
        <w:rPr>
          <w:rFonts w:ascii="Times New Roman" w:hAnsi="Times New Roman" w:cs="Times New Roman"/>
          <w:sz w:val="24"/>
          <w:szCs w:val="24"/>
          <w:lang w:val="en-US"/>
        </w:rPr>
      </w:pPr>
    </w:p>
    <w:p w14:paraId="6FCADC3F" w14:textId="23ED1CA5" w:rsidR="00E164B9" w:rsidRPr="007B105A" w:rsidRDefault="00E164B9" w:rsidP="00981CC1">
      <w:pPr>
        <w:spacing w:line="360" w:lineRule="auto"/>
        <w:ind w:left="360"/>
        <w:jc w:val="both"/>
        <w:rPr>
          <w:rFonts w:ascii="Times New Roman" w:hAnsi="Times New Roman" w:cs="Times New Roman"/>
          <w:sz w:val="24"/>
          <w:szCs w:val="24"/>
          <w:lang w:val="en-US"/>
        </w:rPr>
      </w:pPr>
    </w:p>
    <w:p w14:paraId="5A70A927" w14:textId="08CF047A" w:rsidR="00E164B9" w:rsidRPr="00E164B9" w:rsidRDefault="00E164B9" w:rsidP="00E164B9">
      <w:pPr>
        <w:spacing w:line="360" w:lineRule="auto"/>
        <w:ind w:left="360"/>
        <w:jc w:val="center"/>
        <w:rPr>
          <w:rFonts w:ascii="Times New Roman" w:hAnsi="Times New Roman" w:cs="Times New Roman"/>
          <w:b/>
          <w:bCs/>
          <w:sz w:val="24"/>
          <w:szCs w:val="24"/>
          <w:u w:val="single"/>
        </w:rPr>
      </w:pPr>
      <w:r w:rsidRPr="00E164B9">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Pr="00E164B9">
        <w:rPr>
          <w:rFonts w:ascii="Times New Roman" w:hAnsi="Times New Roman" w:cs="Times New Roman"/>
          <w:b/>
          <w:bCs/>
          <w:sz w:val="24"/>
          <w:szCs w:val="24"/>
          <w:u w:val="single"/>
        </w:rPr>
        <w:t>6</w:t>
      </w:r>
      <w:r w:rsidR="005D4DF1" w:rsidRPr="00530485">
        <w:rPr>
          <w:rFonts w:ascii="Times New Roman" w:hAnsi="Times New Roman" w:cs="Times New Roman"/>
          <w:b/>
          <w:bCs/>
          <w:sz w:val="24"/>
          <w:szCs w:val="24"/>
        </w:rPr>
        <w:t xml:space="preserve"> : </w:t>
      </w:r>
      <w:r w:rsidR="005D4DF1" w:rsidRPr="00530485">
        <w:rPr>
          <w:rFonts w:ascii="Times New Roman" w:hAnsi="Times New Roman" w:cs="Times New Roman"/>
          <w:sz w:val="24"/>
          <w:szCs w:val="24"/>
        </w:rPr>
        <w:t>type de sécurité « </w:t>
      </w:r>
      <w:r w:rsidR="005D4DF1" w:rsidRPr="00530485">
        <w:rPr>
          <w:rFonts w:ascii="Times New Roman" w:hAnsi="Times New Roman" w:cs="Times New Roman"/>
          <w:i/>
          <w:iCs/>
          <w:sz w:val="24"/>
          <w:szCs w:val="24"/>
        </w:rPr>
        <w:t>apikey »</w:t>
      </w:r>
    </w:p>
    <w:p w14:paraId="1E634B54" w14:textId="4AC161A5" w:rsidR="00F50735" w:rsidRDefault="00FA717A" w:rsidP="00B53E69">
      <w:pPr>
        <w:pStyle w:val="Paragraphedeliste"/>
        <w:numPr>
          <w:ilvl w:val="0"/>
          <w:numId w:val="26"/>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http</w:t>
      </w:r>
      <w:proofErr w:type="gramEnd"/>
      <w:r w:rsidR="00262CC2">
        <w:rPr>
          <w:rFonts w:ascii="Times New Roman" w:hAnsi="Times New Roman" w:cs="Times New Roman"/>
          <w:sz w:val="24"/>
          <w:szCs w:val="24"/>
        </w:rPr>
        <w:t xml:space="preserve"> </w:t>
      </w:r>
      <w:r>
        <w:rPr>
          <w:rFonts w:ascii="Times New Roman" w:hAnsi="Times New Roman" w:cs="Times New Roman"/>
          <w:sz w:val="24"/>
          <w:szCs w:val="24"/>
        </w:rPr>
        <w:t>:</w:t>
      </w:r>
      <w:r w:rsidR="003622C6">
        <w:rPr>
          <w:rFonts w:ascii="Times New Roman" w:hAnsi="Times New Roman" w:cs="Times New Roman"/>
          <w:sz w:val="24"/>
          <w:szCs w:val="24"/>
        </w:rPr>
        <w:t xml:space="preserve"> </w:t>
      </w:r>
      <w:r w:rsidR="00B53E69">
        <w:rPr>
          <w:rFonts w:ascii="Times New Roman" w:hAnsi="Times New Roman" w:cs="Times New Roman"/>
          <w:sz w:val="24"/>
          <w:szCs w:val="24"/>
        </w:rPr>
        <w:t>il existe plusieurs catégorie dans ce type de sécurité </w:t>
      </w:r>
      <w:r w:rsidR="00BB01EF">
        <w:rPr>
          <w:rFonts w:ascii="Times New Roman" w:hAnsi="Times New Roman" w:cs="Times New Roman"/>
          <w:sz w:val="24"/>
          <w:szCs w:val="24"/>
        </w:rPr>
        <w:t>lié au protocole http dont l’un est un simple envoie de requête h</w:t>
      </w:r>
      <w:r w:rsidR="009A7F79">
        <w:rPr>
          <w:rFonts w:ascii="Times New Roman" w:hAnsi="Times New Roman" w:cs="Times New Roman"/>
          <w:sz w:val="24"/>
          <w:szCs w:val="24"/>
        </w:rPr>
        <w:t>t</w:t>
      </w:r>
      <w:r w:rsidR="00BB01EF">
        <w:rPr>
          <w:rFonts w:ascii="Times New Roman" w:hAnsi="Times New Roman" w:cs="Times New Roman"/>
          <w:sz w:val="24"/>
          <w:szCs w:val="24"/>
        </w:rPr>
        <w:t>t</w:t>
      </w:r>
      <w:r w:rsidR="009A7F79">
        <w:rPr>
          <w:rFonts w:ascii="Times New Roman" w:hAnsi="Times New Roman" w:cs="Times New Roman"/>
          <w:sz w:val="24"/>
          <w:szCs w:val="24"/>
        </w:rPr>
        <w:t>p</w:t>
      </w:r>
      <w:r w:rsidR="00BB01EF">
        <w:rPr>
          <w:rFonts w:ascii="Times New Roman" w:hAnsi="Times New Roman" w:cs="Times New Roman"/>
          <w:sz w:val="24"/>
          <w:szCs w:val="24"/>
        </w:rPr>
        <w:t xml:space="preserve"> avec le mot </w:t>
      </w:r>
      <w:r w:rsidR="00BB01EF" w:rsidRPr="00BB01EF">
        <w:rPr>
          <w:rFonts w:ascii="Times New Roman" w:hAnsi="Times New Roman" w:cs="Times New Roman"/>
          <w:i/>
          <w:iCs/>
          <w:sz w:val="24"/>
          <w:szCs w:val="24"/>
        </w:rPr>
        <w:t>basic</w:t>
      </w:r>
      <w:r w:rsidR="00BB01EF">
        <w:rPr>
          <w:rFonts w:ascii="Times New Roman" w:hAnsi="Times New Roman" w:cs="Times New Roman"/>
          <w:i/>
          <w:iCs/>
          <w:sz w:val="24"/>
          <w:szCs w:val="24"/>
        </w:rPr>
        <w:t xml:space="preserve"> </w:t>
      </w:r>
      <w:r w:rsidR="00BB01EF">
        <w:rPr>
          <w:rFonts w:ascii="Times New Roman" w:hAnsi="Times New Roman" w:cs="Times New Roman"/>
          <w:sz w:val="24"/>
          <w:szCs w:val="24"/>
        </w:rPr>
        <w:t>suivit de </w:t>
      </w:r>
      <w:proofErr w:type="spellStart"/>
      <w:r w:rsidR="00BB01EF" w:rsidRPr="004D716B">
        <w:rPr>
          <w:rFonts w:ascii="Times New Roman" w:hAnsi="Times New Roman" w:cs="Times New Roman"/>
          <w:sz w:val="24"/>
          <w:szCs w:val="24"/>
          <w:lang w:val="fr-ML"/>
        </w:rPr>
        <w:t>username</w:t>
      </w:r>
      <w:proofErr w:type="spellEnd"/>
      <w:r w:rsidR="00BB01EF" w:rsidRPr="004D716B">
        <w:rPr>
          <w:rFonts w:ascii="Times New Roman" w:hAnsi="Times New Roman" w:cs="Times New Roman"/>
          <w:sz w:val="24"/>
          <w:szCs w:val="24"/>
          <w:lang w:val="fr-ML"/>
        </w:rPr>
        <w:t xml:space="preserve"> : </w:t>
      </w:r>
      <w:proofErr w:type="spellStart"/>
      <w:r w:rsidR="00BB01EF" w:rsidRPr="004D716B">
        <w:rPr>
          <w:rFonts w:ascii="Times New Roman" w:hAnsi="Times New Roman" w:cs="Times New Roman"/>
          <w:sz w:val="24"/>
          <w:szCs w:val="24"/>
          <w:lang w:val="fr-ML"/>
        </w:rPr>
        <w:t>password</w:t>
      </w:r>
      <w:proofErr w:type="spellEnd"/>
      <w:r w:rsidR="00BB01EF">
        <w:rPr>
          <w:rFonts w:ascii="Times New Roman" w:hAnsi="Times New Roman" w:cs="Times New Roman"/>
          <w:sz w:val="24"/>
          <w:szCs w:val="24"/>
        </w:rPr>
        <w:t xml:space="preserve"> par exemple « </w:t>
      </w:r>
      <w:proofErr w:type="spellStart"/>
      <w:r w:rsidR="00BB01EF" w:rsidRPr="004D716B">
        <w:rPr>
          <w:rFonts w:ascii="Times New Roman" w:hAnsi="Times New Roman" w:cs="Times New Roman"/>
          <w:sz w:val="24"/>
          <w:szCs w:val="24"/>
          <w:lang w:val="fr-ML"/>
        </w:rPr>
        <w:t>Authorization</w:t>
      </w:r>
      <w:proofErr w:type="spellEnd"/>
      <w:r w:rsidR="00BB01EF" w:rsidRPr="00BB01EF">
        <w:rPr>
          <w:rFonts w:ascii="Times New Roman" w:hAnsi="Times New Roman" w:cs="Times New Roman"/>
          <w:sz w:val="24"/>
          <w:szCs w:val="24"/>
        </w:rPr>
        <w:t>: Basic ZGVtbzpwQDU1dzByZA</w:t>
      </w:r>
      <w:r w:rsidR="00BB01EF">
        <w:rPr>
          <w:rFonts w:ascii="Times New Roman" w:hAnsi="Times New Roman" w:cs="Times New Roman"/>
          <w:sz w:val="24"/>
          <w:szCs w:val="24"/>
        </w:rPr>
        <w:t> »</w:t>
      </w:r>
    </w:p>
    <w:p w14:paraId="3B70E3A5" w14:textId="3B2EB77C" w:rsidR="00586F55" w:rsidRDefault="00E164B9" w:rsidP="00586F55">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53E1C548" wp14:editId="0EDF61E8">
                <wp:simplePos x="0" y="0"/>
                <wp:positionH relativeFrom="margin">
                  <wp:align>center</wp:align>
                </wp:positionH>
                <wp:positionV relativeFrom="paragraph">
                  <wp:posOffset>52286</wp:posOffset>
                </wp:positionV>
                <wp:extent cx="2657475" cy="14763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2657475" cy="1476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4642B4" w14:textId="67A4EE26"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components:</w:t>
                            </w:r>
                          </w:p>
                          <w:p w14:paraId="2F79E608" w14:textId="0675DF8C"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securitySchemes:</w:t>
                            </w:r>
                          </w:p>
                          <w:p w14:paraId="727A9772" w14:textId="730DBE85"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basicAuth:     </w:t>
                            </w:r>
                          </w:p>
                          <w:p w14:paraId="6410E8BF" w14:textId="1514144F"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type: http</w:t>
                            </w:r>
                          </w:p>
                          <w:p w14:paraId="77BDDCCC" w14:textId="61BF7481"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scheme: basic</w:t>
                            </w:r>
                          </w:p>
                          <w:p w14:paraId="3E27BCB7" w14:textId="77777777"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security:</w:t>
                            </w:r>
                          </w:p>
                          <w:p w14:paraId="42F74D54" w14:textId="704FBD8D"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basicAuth: []</w:t>
                            </w:r>
                          </w:p>
                          <w:p w14:paraId="0138C88A" w14:textId="77777777" w:rsidR="00586F55" w:rsidRPr="009A7F79" w:rsidRDefault="00586F55" w:rsidP="00586F55">
                            <w:pPr>
                              <w:rPr>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E1C548" id="Rectangle 27" o:spid="_x0000_s1039" style="position:absolute;left:0;text-align:left;margin-left:0;margin-top:4.1pt;width:209.25pt;height:116.25pt;z-index:251718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" fillcolor="white [3212]" strokecolor="#1f4d78 [1604]" strokeweight="1pt">
                <v:textbox>
                  <w:txbxContent>
                    <w:p w14:paraId="714642B4" w14:textId="67A4EE26"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components:</w:t>
                      </w:r>
                    </w:p>
                    <w:p w14:paraId="2F79E608" w14:textId="0675DF8C"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securitySchemes:</w:t>
                      </w:r>
                    </w:p>
                    <w:p w14:paraId="727A9772" w14:textId="730DBE85"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basicAuth</w:t>
                      </w:r>
                      <w:proofErr w:type="spellEnd"/>
                      <w:r w:rsidRPr="009A7F79">
                        <w:rPr>
                          <w:rFonts w:eastAsia="Times New Roman" w:cs="Courier New"/>
                          <w:color w:val="000000" w:themeColor="text1"/>
                          <w:sz w:val="24"/>
                          <w:szCs w:val="24"/>
                          <w:lang w:val="en-US" w:eastAsia="fr-ML"/>
                        </w:rPr>
                        <w:t xml:space="preserve">:     </w:t>
                      </w:r>
                    </w:p>
                    <w:p w14:paraId="6410E8BF" w14:textId="1514144F"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type: http</w:t>
                      </w:r>
                    </w:p>
                    <w:p w14:paraId="77BDDCCC" w14:textId="61BF7481"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scheme: basic</w:t>
                      </w:r>
                    </w:p>
                    <w:p w14:paraId="3E27BCB7" w14:textId="77777777"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security:</w:t>
                      </w:r>
                    </w:p>
                    <w:p w14:paraId="42F74D54" w14:textId="704FBD8D" w:rsidR="00586F55" w:rsidRPr="009A7F79" w:rsidRDefault="00586F5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basicAuth</w:t>
                      </w:r>
                      <w:proofErr w:type="spellEnd"/>
                      <w:r w:rsidRPr="009A7F79">
                        <w:rPr>
                          <w:rFonts w:eastAsia="Times New Roman" w:cs="Courier New"/>
                          <w:color w:val="000000" w:themeColor="text1"/>
                          <w:sz w:val="24"/>
                          <w:szCs w:val="24"/>
                          <w:lang w:val="en-US" w:eastAsia="fr-ML"/>
                        </w:rPr>
                        <w:t>: []</w:t>
                      </w:r>
                    </w:p>
                    <w:p w14:paraId="0138C88A" w14:textId="77777777" w:rsidR="00586F55" w:rsidRPr="009A7F79" w:rsidRDefault="00586F55" w:rsidP="00586F55">
                      <w:pPr>
                        <w:rPr>
                          <w:color w:val="000000" w:themeColor="text1"/>
                          <w:sz w:val="24"/>
                          <w:szCs w:val="24"/>
                          <w:lang w:val="en-US"/>
                        </w:rPr>
                      </w:pPr>
                    </w:p>
                  </w:txbxContent>
                </v:textbox>
                <w10:wrap anchorx="margin"/>
              </v:rect>
            </w:pict>
          </mc:Fallback>
        </mc:AlternateContent>
      </w:r>
    </w:p>
    <w:p w14:paraId="6A471E90" w14:textId="456C5966" w:rsidR="00586F55" w:rsidRDefault="00586F55" w:rsidP="00586F55">
      <w:pPr>
        <w:pStyle w:val="Paragraphedeliste"/>
        <w:spacing w:line="360" w:lineRule="auto"/>
        <w:jc w:val="both"/>
        <w:rPr>
          <w:rFonts w:ascii="Times New Roman" w:hAnsi="Times New Roman" w:cs="Times New Roman"/>
          <w:sz w:val="24"/>
          <w:szCs w:val="24"/>
        </w:rPr>
      </w:pPr>
    </w:p>
    <w:p w14:paraId="68AE64C9" w14:textId="055D5ED8" w:rsidR="00586F55" w:rsidRDefault="00586F55" w:rsidP="00586F55">
      <w:pPr>
        <w:pStyle w:val="Paragraphedeliste"/>
        <w:spacing w:line="360" w:lineRule="auto"/>
        <w:jc w:val="both"/>
        <w:rPr>
          <w:rFonts w:ascii="Times New Roman" w:hAnsi="Times New Roman" w:cs="Times New Roman"/>
          <w:sz w:val="24"/>
          <w:szCs w:val="24"/>
        </w:rPr>
      </w:pPr>
    </w:p>
    <w:p w14:paraId="7B5B71CA" w14:textId="557801C4" w:rsidR="00586F55" w:rsidRDefault="00586F55" w:rsidP="00C31D32">
      <w:pPr>
        <w:spacing w:line="360" w:lineRule="auto"/>
        <w:jc w:val="both"/>
        <w:rPr>
          <w:rFonts w:ascii="Times New Roman" w:hAnsi="Times New Roman" w:cs="Times New Roman"/>
          <w:sz w:val="24"/>
          <w:szCs w:val="24"/>
        </w:rPr>
      </w:pPr>
    </w:p>
    <w:p w14:paraId="77E8B01D" w14:textId="77777777" w:rsidR="008A6C30" w:rsidRPr="00C31D32" w:rsidRDefault="008A6C30" w:rsidP="00C31D32">
      <w:pPr>
        <w:spacing w:line="360" w:lineRule="auto"/>
        <w:jc w:val="both"/>
        <w:rPr>
          <w:rFonts w:ascii="Times New Roman" w:hAnsi="Times New Roman" w:cs="Times New Roman"/>
          <w:sz w:val="24"/>
          <w:szCs w:val="24"/>
        </w:rPr>
      </w:pPr>
    </w:p>
    <w:p w14:paraId="1E073CBE" w14:textId="107ABBB3" w:rsidR="00586F55" w:rsidRPr="005D4DF1" w:rsidRDefault="008A6C30" w:rsidP="008A6C30">
      <w:pPr>
        <w:pStyle w:val="Paragraphedeliste"/>
        <w:spacing w:line="360" w:lineRule="auto"/>
        <w:jc w:val="center"/>
        <w:rPr>
          <w:rFonts w:ascii="Times New Roman" w:hAnsi="Times New Roman" w:cs="Times New Roman"/>
          <w:sz w:val="24"/>
          <w:szCs w:val="24"/>
          <w:u w:val="single"/>
        </w:rPr>
      </w:pPr>
      <w:r w:rsidRPr="008A6C30">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7</w:t>
      </w:r>
      <w:r w:rsidR="005D4DF1" w:rsidRPr="00530485">
        <w:rPr>
          <w:rFonts w:ascii="Times New Roman" w:hAnsi="Times New Roman" w:cs="Times New Roman"/>
          <w:b/>
          <w:bCs/>
          <w:sz w:val="24"/>
          <w:szCs w:val="24"/>
        </w:rPr>
        <w:t xml:space="preserve"> : </w:t>
      </w:r>
      <w:r w:rsidR="005D4DF1" w:rsidRPr="00530485">
        <w:rPr>
          <w:rFonts w:ascii="Times New Roman" w:hAnsi="Times New Roman" w:cs="Times New Roman"/>
          <w:sz w:val="24"/>
          <w:szCs w:val="24"/>
        </w:rPr>
        <w:t>type de sécurité « http »</w:t>
      </w:r>
    </w:p>
    <w:p w14:paraId="0E98CED1" w14:textId="596D381C" w:rsidR="00BF758E" w:rsidRDefault="00FA717A" w:rsidP="00BF758E">
      <w:pPr>
        <w:pStyle w:val="Paragraphedeliste"/>
        <w:numPr>
          <w:ilvl w:val="0"/>
          <w:numId w:val="26"/>
        </w:numPr>
        <w:spacing w:line="360" w:lineRule="auto"/>
        <w:jc w:val="both"/>
        <w:rPr>
          <w:rFonts w:ascii="Times New Roman" w:hAnsi="Times New Roman" w:cs="Times New Roman"/>
          <w:sz w:val="24"/>
          <w:szCs w:val="24"/>
        </w:rPr>
      </w:pPr>
      <w:proofErr w:type="gramStart"/>
      <w:r w:rsidRPr="009126FB">
        <w:rPr>
          <w:rFonts w:ascii="Times New Roman" w:hAnsi="Times New Roman" w:cs="Times New Roman"/>
          <w:sz w:val="24"/>
          <w:szCs w:val="24"/>
          <w:lang w:val="fr-ML"/>
        </w:rPr>
        <w:t>oauth</w:t>
      </w:r>
      <w:proofErr w:type="gramEnd"/>
      <w:r w:rsidRPr="009126FB">
        <w:rPr>
          <w:rFonts w:ascii="Times New Roman" w:hAnsi="Times New Roman" w:cs="Times New Roman"/>
          <w:sz w:val="24"/>
          <w:szCs w:val="24"/>
          <w:lang w:val="fr-ML"/>
        </w:rPr>
        <w:t>2</w:t>
      </w:r>
      <w:r w:rsidR="006B692F">
        <w:rPr>
          <w:rFonts w:ascii="Times New Roman" w:hAnsi="Times New Roman" w:cs="Times New Roman"/>
          <w:sz w:val="24"/>
          <w:szCs w:val="24"/>
          <w:lang w:val="fr-ML"/>
        </w:rPr>
        <w:t xml:space="preserve"> </w:t>
      </w:r>
      <w:r>
        <w:rPr>
          <w:rFonts w:ascii="Times New Roman" w:hAnsi="Times New Roman" w:cs="Times New Roman"/>
          <w:sz w:val="24"/>
          <w:szCs w:val="24"/>
        </w:rPr>
        <w:t>:</w:t>
      </w:r>
      <w:r w:rsidR="00C31D32">
        <w:rPr>
          <w:rFonts w:ascii="Times New Roman" w:hAnsi="Times New Roman" w:cs="Times New Roman"/>
          <w:sz w:val="24"/>
          <w:szCs w:val="24"/>
        </w:rPr>
        <w:t xml:space="preserve"> est un protocole </w:t>
      </w:r>
      <w:r w:rsidR="009126FB">
        <w:rPr>
          <w:rFonts w:ascii="Times New Roman" w:hAnsi="Times New Roman" w:cs="Times New Roman"/>
          <w:sz w:val="24"/>
          <w:szCs w:val="24"/>
        </w:rPr>
        <w:t xml:space="preserve">libre ou </w:t>
      </w:r>
      <w:r w:rsidR="00562D36">
        <w:rPr>
          <w:rFonts w:ascii="Times New Roman" w:hAnsi="Times New Roman" w:cs="Times New Roman"/>
          <w:sz w:val="24"/>
          <w:szCs w:val="24"/>
        </w:rPr>
        <w:t xml:space="preserve">une </w:t>
      </w:r>
      <w:r w:rsidR="009126FB" w:rsidRPr="009126FB">
        <w:rPr>
          <w:rFonts w:ascii="Times New Roman" w:hAnsi="Times New Roman" w:cs="Times New Roman"/>
          <w:sz w:val="24"/>
          <w:szCs w:val="24"/>
        </w:rPr>
        <w:t>délégation d’autorisation</w:t>
      </w:r>
      <w:r w:rsidR="00C31D32">
        <w:rPr>
          <w:rFonts w:ascii="Times New Roman" w:hAnsi="Times New Roman" w:cs="Times New Roman"/>
          <w:sz w:val="24"/>
          <w:szCs w:val="24"/>
        </w:rPr>
        <w:t xml:space="preserve"> permettant de limiter l’accès à </w:t>
      </w:r>
      <w:r w:rsidR="00145A3B">
        <w:rPr>
          <w:rFonts w:ascii="Times New Roman" w:hAnsi="Times New Roman" w:cs="Times New Roman"/>
          <w:sz w:val="24"/>
          <w:szCs w:val="24"/>
        </w:rPr>
        <w:t>un</w:t>
      </w:r>
      <w:r w:rsidR="00562D36">
        <w:rPr>
          <w:rFonts w:ascii="Times New Roman" w:hAnsi="Times New Roman" w:cs="Times New Roman"/>
          <w:sz w:val="24"/>
          <w:szCs w:val="24"/>
        </w:rPr>
        <w:t>e</w:t>
      </w:r>
      <w:r w:rsidR="00145A3B">
        <w:rPr>
          <w:rFonts w:ascii="Times New Roman" w:hAnsi="Times New Roman" w:cs="Times New Roman"/>
          <w:sz w:val="24"/>
          <w:szCs w:val="24"/>
        </w:rPr>
        <w:t xml:space="preserve"> </w:t>
      </w:r>
      <w:r w:rsidR="00C31D32">
        <w:rPr>
          <w:rFonts w:ascii="Times New Roman" w:hAnsi="Times New Roman" w:cs="Times New Roman"/>
          <w:sz w:val="24"/>
          <w:szCs w:val="24"/>
        </w:rPr>
        <w:t>API</w:t>
      </w:r>
      <w:r w:rsidR="00145A3B">
        <w:rPr>
          <w:rFonts w:ascii="Times New Roman" w:hAnsi="Times New Roman" w:cs="Times New Roman"/>
          <w:sz w:val="24"/>
          <w:szCs w:val="24"/>
        </w:rPr>
        <w:t xml:space="preserve"> sécurisée tels que :</w:t>
      </w:r>
      <w:r w:rsidR="00C31D32">
        <w:rPr>
          <w:rFonts w:ascii="Times New Roman" w:hAnsi="Times New Roman" w:cs="Times New Roman"/>
          <w:sz w:val="24"/>
          <w:szCs w:val="24"/>
        </w:rPr>
        <w:t xml:space="preserve"> APIs </w:t>
      </w:r>
      <w:r w:rsidR="00C31D32" w:rsidRPr="00C31D32">
        <w:rPr>
          <w:rFonts w:ascii="Times New Roman" w:hAnsi="Times New Roman" w:cs="Times New Roman"/>
          <w:sz w:val="24"/>
          <w:szCs w:val="24"/>
        </w:rPr>
        <w:t>GitHub, Google, Facebook</w:t>
      </w:r>
      <w:r w:rsidR="00966498">
        <w:rPr>
          <w:rFonts w:ascii="Times New Roman" w:hAnsi="Times New Roman" w:cs="Times New Roman"/>
          <w:sz w:val="24"/>
          <w:szCs w:val="24"/>
        </w:rPr>
        <w:t>, etc</w:t>
      </w:r>
      <w:r w:rsidR="00BF758E">
        <w:rPr>
          <w:rFonts w:ascii="Times New Roman" w:hAnsi="Times New Roman" w:cs="Times New Roman"/>
          <w:sz w:val="24"/>
          <w:szCs w:val="24"/>
        </w:rPr>
        <w:t>.</w:t>
      </w:r>
      <w:r w:rsidR="006B692F">
        <w:rPr>
          <w:rFonts w:ascii="Times New Roman" w:hAnsi="Times New Roman" w:cs="Times New Roman"/>
          <w:sz w:val="24"/>
          <w:szCs w:val="24"/>
        </w:rPr>
        <w:t xml:space="preserve"> Cette délégation d’autorisation permet à une application tierce d’avoir un</w:t>
      </w:r>
      <w:r w:rsidR="006B692F" w:rsidRPr="006B692F">
        <w:rPr>
          <w:rFonts w:ascii="Times New Roman" w:hAnsi="Times New Roman" w:cs="Times New Roman"/>
          <w:sz w:val="24"/>
          <w:szCs w:val="24"/>
        </w:rPr>
        <w:t xml:space="preserve"> accès limité sur une ressource (ressource server), avec le consentement du propriétaire</w:t>
      </w:r>
      <w:r w:rsidR="006B692F">
        <w:rPr>
          <w:rFonts w:ascii="Times New Roman" w:hAnsi="Times New Roman" w:cs="Times New Roman"/>
          <w:sz w:val="24"/>
          <w:szCs w:val="24"/>
        </w:rPr>
        <w:t xml:space="preserve">. </w:t>
      </w:r>
      <w:r w:rsidR="00BF758E">
        <w:rPr>
          <w:rFonts w:ascii="Times New Roman" w:hAnsi="Times New Roman" w:cs="Times New Roman"/>
          <w:sz w:val="24"/>
          <w:szCs w:val="24"/>
        </w:rPr>
        <w:t>Il utilise plusieurs scénario</w:t>
      </w:r>
      <w:r w:rsidR="00AB5E74">
        <w:rPr>
          <w:rFonts w:ascii="Times New Roman" w:hAnsi="Times New Roman" w:cs="Times New Roman"/>
          <w:sz w:val="24"/>
          <w:szCs w:val="24"/>
        </w:rPr>
        <w:t>s</w:t>
      </w:r>
      <w:r w:rsidR="00BF758E">
        <w:rPr>
          <w:rFonts w:ascii="Times New Roman" w:hAnsi="Times New Roman" w:cs="Times New Roman"/>
          <w:sz w:val="24"/>
          <w:szCs w:val="24"/>
        </w:rPr>
        <w:t xml:space="preserve"> appelé</w:t>
      </w:r>
      <w:r w:rsidR="00AB5E74">
        <w:rPr>
          <w:rFonts w:ascii="Times New Roman" w:hAnsi="Times New Roman" w:cs="Times New Roman"/>
          <w:sz w:val="24"/>
          <w:szCs w:val="24"/>
        </w:rPr>
        <w:t>s</w:t>
      </w:r>
      <w:r w:rsidR="00BF758E">
        <w:rPr>
          <w:rFonts w:ascii="Times New Roman" w:hAnsi="Times New Roman" w:cs="Times New Roman"/>
          <w:sz w:val="24"/>
          <w:szCs w:val="24"/>
        </w:rPr>
        <w:t xml:space="preserve"> </w:t>
      </w:r>
      <w:r w:rsidR="00BF758E" w:rsidRPr="00BF758E">
        <w:rPr>
          <w:rFonts w:ascii="Times New Roman" w:hAnsi="Times New Roman" w:cs="Times New Roman"/>
          <w:i/>
          <w:iCs/>
          <w:sz w:val="24"/>
          <w:szCs w:val="24"/>
        </w:rPr>
        <w:t>flows</w:t>
      </w:r>
      <w:r w:rsidR="00BF758E">
        <w:rPr>
          <w:rFonts w:ascii="Times New Roman" w:hAnsi="Times New Roman" w:cs="Times New Roman"/>
          <w:sz w:val="24"/>
          <w:szCs w:val="24"/>
        </w:rPr>
        <w:t xml:space="preserve"> qui contrôle</w:t>
      </w:r>
      <w:r w:rsidR="00AB5E74">
        <w:rPr>
          <w:rFonts w:ascii="Times New Roman" w:hAnsi="Times New Roman" w:cs="Times New Roman"/>
          <w:sz w:val="24"/>
          <w:szCs w:val="24"/>
        </w:rPr>
        <w:t>nt</w:t>
      </w:r>
      <w:r w:rsidR="00BF758E">
        <w:rPr>
          <w:rFonts w:ascii="Times New Roman" w:hAnsi="Times New Roman" w:cs="Times New Roman"/>
          <w:sz w:val="24"/>
          <w:szCs w:val="24"/>
        </w:rPr>
        <w:t xml:space="preserve"> aussi la lecture et l</w:t>
      </w:r>
      <w:r w:rsidR="001858EA">
        <w:rPr>
          <w:rFonts w:ascii="Times New Roman" w:hAnsi="Times New Roman" w:cs="Times New Roman"/>
          <w:sz w:val="24"/>
          <w:szCs w:val="24"/>
        </w:rPr>
        <w:t>’</w:t>
      </w:r>
      <w:r w:rsidR="00BF758E">
        <w:rPr>
          <w:rFonts w:ascii="Times New Roman" w:hAnsi="Times New Roman" w:cs="Times New Roman"/>
          <w:sz w:val="24"/>
          <w:szCs w:val="24"/>
        </w:rPr>
        <w:t>écriture.</w:t>
      </w:r>
    </w:p>
    <w:p w14:paraId="6B4535DF" w14:textId="1A32FE1C" w:rsidR="00E164B9" w:rsidRDefault="00E164B9" w:rsidP="00E164B9">
      <w:pPr>
        <w:spacing w:line="360" w:lineRule="auto"/>
        <w:jc w:val="both"/>
        <w:rPr>
          <w:rFonts w:ascii="Times New Roman" w:hAnsi="Times New Roman" w:cs="Times New Roman"/>
          <w:sz w:val="24"/>
          <w:szCs w:val="24"/>
        </w:rPr>
      </w:pPr>
    </w:p>
    <w:p w14:paraId="314B2A9A" w14:textId="2BAE12CA" w:rsidR="005D4DF1" w:rsidRDefault="005D4DF1" w:rsidP="00E164B9">
      <w:pPr>
        <w:spacing w:line="360" w:lineRule="auto"/>
        <w:jc w:val="both"/>
        <w:rPr>
          <w:rFonts w:ascii="Times New Roman" w:hAnsi="Times New Roman" w:cs="Times New Roman"/>
          <w:sz w:val="24"/>
          <w:szCs w:val="24"/>
        </w:rPr>
      </w:pPr>
    </w:p>
    <w:p w14:paraId="501395BD" w14:textId="1A646302" w:rsidR="005D4DF1" w:rsidRDefault="005D4DF1" w:rsidP="00E164B9">
      <w:pPr>
        <w:spacing w:line="360" w:lineRule="auto"/>
        <w:jc w:val="both"/>
        <w:rPr>
          <w:rFonts w:ascii="Times New Roman" w:hAnsi="Times New Roman" w:cs="Times New Roman"/>
          <w:sz w:val="24"/>
          <w:szCs w:val="24"/>
        </w:rPr>
      </w:pPr>
    </w:p>
    <w:p w14:paraId="1836F40F" w14:textId="0F3D9CFF" w:rsidR="005D4DF1" w:rsidRDefault="005D4DF1" w:rsidP="00E164B9">
      <w:pPr>
        <w:spacing w:line="360" w:lineRule="auto"/>
        <w:jc w:val="both"/>
        <w:rPr>
          <w:rFonts w:ascii="Times New Roman" w:hAnsi="Times New Roman" w:cs="Times New Roman"/>
          <w:sz w:val="24"/>
          <w:szCs w:val="24"/>
        </w:rPr>
      </w:pPr>
    </w:p>
    <w:p w14:paraId="49BCA94B" w14:textId="65B78719" w:rsidR="005D4DF1" w:rsidRDefault="005D4DF1" w:rsidP="00E164B9">
      <w:pPr>
        <w:spacing w:line="360" w:lineRule="auto"/>
        <w:jc w:val="both"/>
        <w:rPr>
          <w:rFonts w:ascii="Times New Roman" w:hAnsi="Times New Roman" w:cs="Times New Roman"/>
          <w:sz w:val="24"/>
          <w:szCs w:val="24"/>
        </w:rPr>
      </w:pPr>
    </w:p>
    <w:p w14:paraId="4CC6B6A7" w14:textId="77777777" w:rsidR="005D4DF1" w:rsidRPr="00E164B9" w:rsidRDefault="005D4DF1" w:rsidP="00E164B9">
      <w:pPr>
        <w:spacing w:line="360" w:lineRule="auto"/>
        <w:jc w:val="both"/>
        <w:rPr>
          <w:rFonts w:ascii="Times New Roman" w:hAnsi="Times New Roman" w:cs="Times New Roman"/>
          <w:sz w:val="24"/>
          <w:szCs w:val="24"/>
        </w:rPr>
      </w:pPr>
    </w:p>
    <w:p w14:paraId="2AAD2853" w14:textId="6B08D410" w:rsidR="00BF758E" w:rsidRDefault="00BF758E" w:rsidP="00BF758E">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19680" behindDoc="0" locked="0" layoutInCell="1" allowOverlap="1" wp14:anchorId="4CBC54BC" wp14:editId="444498AF">
                <wp:simplePos x="0" y="0"/>
                <wp:positionH relativeFrom="column">
                  <wp:posOffset>506203</wp:posOffset>
                </wp:positionH>
                <wp:positionV relativeFrom="paragraph">
                  <wp:posOffset>9142</wp:posOffset>
                </wp:positionV>
                <wp:extent cx="3771900" cy="2700068"/>
                <wp:effectExtent l="0" t="0" r="19050" b="24130"/>
                <wp:wrapNone/>
                <wp:docPr id="28" name="Rectangle 28"/>
                <wp:cNvGraphicFramePr/>
                <a:graphic xmlns:a="http://schemas.openxmlformats.org/drawingml/2006/main">
                  <a:graphicData uri="http://schemas.microsoft.com/office/word/2010/wordprocessingShape">
                    <wps:wsp>
                      <wps:cNvSpPr/>
                      <wps:spPr>
                        <a:xfrm>
                          <a:off x="0" y="0"/>
                          <a:ext cx="3771900" cy="27000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CBEF3" w14:textId="0B7731FC"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components:</w:t>
                            </w:r>
                          </w:p>
                          <w:p w14:paraId="59F65102" w14:textId="3D223223"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securitySchemes:</w:t>
                            </w:r>
                            <w:r w:rsidR="00A75DA0" w:rsidRPr="004D716B">
                              <w:rPr>
                                <w:rFonts w:eastAsia="Times New Roman" w:cs="Courier New"/>
                                <w:color w:val="000000" w:themeColor="text1"/>
                                <w:sz w:val="24"/>
                                <w:szCs w:val="24"/>
                                <w:lang w:val="fr-ML" w:eastAsia="fr-ML"/>
                              </w:rPr>
                              <w:t xml:space="preserve"> </w:t>
                            </w:r>
                            <w:r w:rsidR="008A6C30" w:rsidRPr="004D716B">
                              <w:rPr>
                                <w:rFonts w:eastAsia="Times New Roman" w:cs="Courier New"/>
                                <w:color w:val="000000" w:themeColor="text1"/>
                                <w:sz w:val="24"/>
                                <w:szCs w:val="24"/>
                                <w:lang w:val="fr-ML" w:eastAsia="fr-ML"/>
                              </w:rPr>
                              <w:t>#</w:t>
                            </w:r>
                            <w:r w:rsidR="00A75DA0" w:rsidRPr="004D716B">
                              <w:rPr>
                                <w:rFonts w:eastAsia="Times New Roman" w:cs="Courier New"/>
                                <w:color w:val="000000" w:themeColor="text1"/>
                                <w:sz w:val="24"/>
                                <w:szCs w:val="24"/>
                                <w:lang w:val="fr-ML" w:eastAsia="fr-ML"/>
                              </w:rPr>
                              <w:t>description de la sécurité</w:t>
                            </w:r>
                          </w:p>
                          <w:p w14:paraId="598EA6BF" w14:textId="2CA657A8"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oAuthSample:    </w:t>
                            </w:r>
                            <w:r w:rsidR="008A6C30" w:rsidRPr="004D716B">
                              <w:rPr>
                                <w:rFonts w:eastAsia="Times New Roman" w:cs="Courier New"/>
                                <w:color w:val="000000" w:themeColor="text1"/>
                                <w:sz w:val="24"/>
                                <w:szCs w:val="24"/>
                                <w:lang w:val="fr-ML" w:eastAsia="fr-ML"/>
                              </w:rPr>
                              <w:t>#nom de sécurité aléatoire</w:t>
                            </w:r>
                          </w:p>
                          <w:p w14:paraId="509FD23D" w14:textId="3E83DF0A"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r w:rsidRPr="004D716B">
                              <w:rPr>
                                <w:rFonts w:eastAsia="Times New Roman" w:cs="Courier New"/>
                                <w:color w:val="000000" w:themeColor="text1"/>
                                <w:sz w:val="24"/>
                                <w:szCs w:val="24"/>
                                <w:lang w:val="fr-ML" w:eastAsia="fr-ML"/>
                              </w:rPr>
                              <w:t>type: oauth2</w:t>
                            </w:r>
                          </w:p>
                          <w:p w14:paraId="1E515ABC" w14:textId="715E021C"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val="en-US" w:eastAsia="fr-ML"/>
                              </w:rPr>
                              <w:t xml:space="preserve">description: This API uses OAuth 2 </w:t>
                            </w:r>
                          </w:p>
                          <w:p w14:paraId="32129957" w14:textId="48A80894"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9A7F79">
                              <w:rPr>
                                <w:rFonts w:eastAsia="Times New Roman" w:cs="Courier New"/>
                                <w:color w:val="000000" w:themeColor="text1"/>
                                <w:sz w:val="24"/>
                                <w:szCs w:val="24"/>
                                <w:lang w:val="en-US" w:eastAsia="fr-ML"/>
                              </w:rPr>
                              <w:t xml:space="preserve">       </w:t>
                            </w:r>
                            <w:r w:rsidR="00A75DA0"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 </w:t>
                            </w:r>
                            <w:r w:rsidRPr="004D716B">
                              <w:rPr>
                                <w:rFonts w:eastAsia="Times New Roman" w:cs="Courier New"/>
                                <w:color w:val="000000" w:themeColor="text1"/>
                                <w:sz w:val="24"/>
                                <w:szCs w:val="24"/>
                                <w:lang w:val="fr-ML" w:eastAsia="fr-ML"/>
                              </w:rPr>
                              <w:t>flows:</w:t>
                            </w:r>
                          </w:p>
                          <w:p w14:paraId="0E917D8B" w14:textId="57DA9BE7"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r w:rsidRPr="004D716B">
                              <w:rPr>
                                <w:rFonts w:eastAsia="Times New Roman" w:cs="Courier New"/>
                                <w:color w:val="000000" w:themeColor="text1"/>
                                <w:sz w:val="24"/>
                                <w:szCs w:val="24"/>
                                <w:lang w:val="fr-ML" w:eastAsia="fr-ML"/>
                              </w:rPr>
                              <w:t xml:space="preserve"> implicit:   </w:t>
                            </w:r>
                          </w:p>
                          <w:p w14:paraId="7E89F64A" w14:textId="7474DE8A"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authorizationUrl: </w:t>
                            </w:r>
                          </w:p>
                          <w:p w14:paraId="0DBA68F3" w14:textId="47A5C014"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scopes:</w:t>
                            </w:r>
                          </w:p>
                          <w:p w14:paraId="4358F3B1" w14:textId="1A8EBA02"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read_</w:t>
                            </w:r>
                            <w:r w:rsidR="00A75DA0" w:rsidRPr="004D716B">
                              <w:rPr>
                                <w:rFonts w:eastAsia="Times New Roman" w:cs="Courier New"/>
                                <w:color w:val="000000" w:themeColor="text1"/>
                                <w:sz w:val="24"/>
                                <w:szCs w:val="24"/>
                                <w:lang w:val="fr-ML" w:eastAsia="fr-ML"/>
                              </w:rPr>
                              <w:t>donnée</w:t>
                            </w: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lecture de données</w:t>
                            </w:r>
                          </w:p>
                          <w:p w14:paraId="63172EC9" w14:textId="30BEBC79" w:rsidR="005A0321" w:rsidRPr="004D716B" w:rsidRDefault="00BF758E" w:rsidP="00A7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write_</w:t>
                            </w:r>
                            <w:r w:rsidR="00A75DA0" w:rsidRPr="004D716B">
                              <w:rPr>
                                <w:rFonts w:eastAsia="Times New Roman" w:cs="Courier New"/>
                                <w:color w:val="000000" w:themeColor="text1"/>
                                <w:sz w:val="24"/>
                                <w:szCs w:val="24"/>
                                <w:lang w:val="fr-ML" w:eastAsia="fr-ML"/>
                              </w:rPr>
                              <w:t>donnée</w:t>
                            </w: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modifier mes données </w:t>
                            </w:r>
                          </w:p>
                          <w:p w14:paraId="69EDC615" w14:textId="7ABF2C14"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 </w:t>
                            </w:r>
                            <w:r w:rsidR="00A75DA0" w:rsidRPr="004D716B">
                              <w:rPr>
                                <w:rFonts w:eastAsia="Times New Roman" w:cs="Courier New"/>
                                <w:color w:val="000000" w:themeColor="text1"/>
                                <w:sz w:val="24"/>
                                <w:szCs w:val="24"/>
                                <w:lang w:val="fr-ML" w:eastAsia="fr-ML"/>
                              </w:rPr>
                              <w:t xml:space="preserve"> </w:t>
                            </w:r>
                            <w:r w:rsidR="008A6C30" w:rsidRPr="004D716B">
                              <w:rPr>
                                <w:rFonts w:eastAsia="Times New Roman" w:cs="Courier New"/>
                                <w:color w:val="000000" w:themeColor="text1"/>
                                <w:sz w:val="24"/>
                                <w:szCs w:val="24"/>
                                <w:lang w:val="fr-ML" w:eastAsia="fr-ML"/>
                              </w:rPr>
                              <w:t>#</w:t>
                            </w:r>
                            <w:r w:rsidR="00A75DA0" w:rsidRPr="004D716B">
                              <w:rPr>
                                <w:rFonts w:eastAsia="Times New Roman" w:cs="Courier New"/>
                                <w:color w:val="000000" w:themeColor="text1"/>
                                <w:sz w:val="24"/>
                                <w:szCs w:val="24"/>
                                <w:lang w:val="fr-ML" w:eastAsia="fr-ML"/>
                              </w:rPr>
                              <w:t xml:space="preserve">on l’applique à l’API </w:t>
                            </w:r>
                          </w:p>
                          <w:p w14:paraId="61D502E5" w14:textId="4C343F8F"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oAuthSample: </w:t>
                            </w:r>
                          </w:p>
                          <w:p w14:paraId="43A7D0B0" w14:textId="77777777" w:rsidR="004E4052" w:rsidRPr="004D716B" w:rsidRDefault="00BF758E"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w:t>
                            </w:r>
                            <w:r w:rsidR="004E4052" w:rsidRPr="004D716B">
                              <w:rPr>
                                <w:rFonts w:eastAsia="Times New Roman" w:cs="Courier New"/>
                                <w:color w:val="000000" w:themeColor="text1"/>
                                <w:sz w:val="24"/>
                                <w:szCs w:val="24"/>
                                <w:lang w:val="fr-ML" w:eastAsia="fr-ML"/>
                              </w:rPr>
                              <w:t>read_donnée: lecture de données</w:t>
                            </w:r>
                          </w:p>
                          <w:p w14:paraId="36E4AC0F" w14:textId="577F7125" w:rsidR="00BF758E" w:rsidRPr="009A7F79" w:rsidRDefault="004E4052"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lang w:val="en-US"/>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write_donnée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C54BC" id="Rectangle 28" o:spid="_x0000_s1040" style="position:absolute;left:0;text-align:left;margin-left:39.85pt;margin-top:.7pt;width:297pt;height:212.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" fillcolor="white [3212]" strokecolor="#1f4d78 [1604]" strokeweight="1pt">
                <v:textbox>
                  <w:txbxContent>
                    <w:p w14:paraId="6EBCBEF3" w14:textId="0B7731FC"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components:</w:t>
                      </w:r>
                    </w:p>
                    <w:p w14:paraId="59F65102" w14:textId="3D223223"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securitySchemes:</w:t>
                      </w:r>
                      <w:r w:rsidR="00A75DA0" w:rsidRPr="004D716B">
                        <w:rPr>
                          <w:rFonts w:eastAsia="Times New Roman" w:cs="Courier New"/>
                          <w:color w:val="000000" w:themeColor="text1"/>
                          <w:sz w:val="24"/>
                          <w:szCs w:val="24"/>
                          <w:lang w:val="fr-ML" w:eastAsia="fr-ML"/>
                        </w:rPr>
                        <w:t xml:space="preserve"> </w:t>
                      </w:r>
                      <w:r w:rsidR="008A6C30" w:rsidRPr="004D716B">
                        <w:rPr>
                          <w:rFonts w:eastAsia="Times New Roman" w:cs="Courier New"/>
                          <w:color w:val="000000" w:themeColor="text1"/>
                          <w:sz w:val="24"/>
                          <w:szCs w:val="24"/>
                          <w:lang w:val="fr-ML" w:eastAsia="fr-ML"/>
                        </w:rPr>
                        <w:t>#</w:t>
                      </w:r>
                      <w:r w:rsidR="00A75DA0" w:rsidRPr="004D716B">
                        <w:rPr>
                          <w:rFonts w:eastAsia="Times New Roman" w:cs="Courier New"/>
                          <w:color w:val="000000" w:themeColor="text1"/>
                          <w:sz w:val="24"/>
                          <w:szCs w:val="24"/>
                          <w:lang w:val="fr-ML" w:eastAsia="fr-ML"/>
                        </w:rPr>
                        <w:t>description de la sécurité</w:t>
                      </w:r>
                    </w:p>
                    <w:p w14:paraId="598EA6BF" w14:textId="2CA657A8"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oAuthSample:    </w:t>
                      </w:r>
                      <w:r w:rsidR="008A6C30" w:rsidRPr="004D716B">
                        <w:rPr>
                          <w:rFonts w:eastAsia="Times New Roman" w:cs="Courier New"/>
                          <w:color w:val="000000" w:themeColor="text1"/>
                          <w:sz w:val="24"/>
                          <w:szCs w:val="24"/>
                          <w:lang w:val="fr-ML" w:eastAsia="fr-ML"/>
                        </w:rPr>
                        <w:t>#nom de sécurité aléatoire</w:t>
                      </w:r>
                    </w:p>
                    <w:p w14:paraId="509FD23D" w14:textId="3E83DF0A"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r w:rsidRPr="004D716B">
                        <w:rPr>
                          <w:rFonts w:eastAsia="Times New Roman" w:cs="Courier New"/>
                          <w:color w:val="000000" w:themeColor="text1"/>
                          <w:sz w:val="24"/>
                          <w:szCs w:val="24"/>
                          <w:lang w:val="fr-ML" w:eastAsia="fr-ML"/>
                        </w:rPr>
                        <w:t>type: oauth2</w:t>
                      </w:r>
                    </w:p>
                    <w:p w14:paraId="1E515ABC" w14:textId="715E021C" w:rsidR="00BF758E" w:rsidRPr="009A7F79"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val="en-US" w:eastAsia="fr-ML"/>
                        </w:rPr>
                        <w:t xml:space="preserve">description: This API uses OAuth 2 </w:t>
                      </w:r>
                    </w:p>
                    <w:p w14:paraId="32129957" w14:textId="48A80894"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9A7F79">
                        <w:rPr>
                          <w:rFonts w:eastAsia="Times New Roman" w:cs="Courier New"/>
                          <w:color w:val="000000" w:themeColor="text1"/>
                          <w:sz w:val="24"/>
                          <w:szCs w:val="24"/>
                          <w:lang w:val="en-US" w:eastAsia="fr-ML"/>
                        </w:rPr>
                        <w:t xml:space="preserve">       </w:t>
                      </w:r>
                      <w:r w:rsidR="00A75DA0"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 </w:t>
                      </w:r>
                      <w:r w:rsidRPr="004D716B">
                        <w:rPr>
                          <w:rFonts w:eastAsia="Times New Roman" w:cs="Courier New"/>
                          <w:color w:val="000000" w:themeColor="text1"/>
                          <w:sz w:val="24"/>
                          <w:szCs w:val="24"/>
                          <w:lang w:val="fr-ML" w:eastAsia="fr-ML"/>
                        </w:rPr>
                        <w:t>flows:</w:t>
                      </w:r>
                    </w:p>
                    <w:p w14:paraId="0E917D8B" w14:textId="57DA9BE7"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   </w:t>
                      </w:r>
                      <w:r w:rsidRPr="004D716B">
                        <w:rPr>
                          <w:rFonts w:eastAsia="Times New Roman" w:cs="Courier New"/>
                          <w:color w:val="000000" w:themeColor="text1"/>
                          <w:sz w:val="24"/>
                          <w:szCs w:val="24"/>
                          <w:lang w:val="fr-ML" w:eastAsia="fr-ML"/>
                        </w:rPr>
                        <w:t xml:space="preserve"> implicit:   </w:t>
                      </w:r>
                    </w:p>
                    <w:p w14:paraId="7E89F64A" w14:textId="7474DE8A"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authorizationUrl: </w:t>
                      </w:r>
                    </w:p>
                    <w:p w14:paraId="0DBA68F3" w14:textId="47A5C014"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scopes:</w:t>
                      </w:r>
                    </w:p>
                    <w:p w14:paraId="4358F3B1" w14:textId="1A8EBA02"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read_</w:t>
                      </w:r>
                      <w:r w:rsidR="00A75DA0" w:rsidRPr="004D716B">
                        <w:rPr>
                          <w:rFonts w:eastAsia="Times New Roman" w:cs="Courier New"/>
                          <w:color w:val="000000" w:themeColor="text1"/>
                          <w:sz w:val="24"/>
                          <w:szCs w:val="24"/>
                          <w:lang w:val="fr-ML" w:eastAsia="fr-ML"/>
                        </w:rPr>
                        <w:t>donnée</w:t>
                      </w: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lecture de données</w:t>
                      </w:r>
                    </w:p>
                    <w:p w14:paraId="63172EC9" w14:textId="30BEBC79" w:rsidR="005A0321" w:rsidRPr="004D716B" w:rsidRDefault="00BF758E" w:rsidP="00A7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write_</w:t>
                      </w:r>
                      <w:r w:rsidR="00A75DA0" w:rsidRPr="004D716B">
                        <w:rPr>
                          <w:rFonts w:eastAsia="Times New Roman" w:cs="Courier New"/>
                          <w:color w:val="000000" w:themeColor="text1"/>
                          <w:sz w:val="24"/>
                          <w:szCs w:val="24"/>
                          <w:lang w:val="fr-ML" w:eastAsia="fr-ML"/>
                        </w:rPr>
                        <w:t>donnée</w:t>
                      </w:r>
                      <w:r w:rsidRPr="004D716B">
                        <w:rPr>
                          <w:rFonts w:eastAsia="Times New Roman" w:cs="Courier New"/>
                          <w:color w:val="000000" w:themeColor="text1"/>
                          <w:sz w:val="24"/>
                          <w:szCs w:val="24"/>
                          <w:lang w:val="fr-ML" w:eastAsia="fr-ML"/>
                        </w:rPr>
                        <w:t xml:space="preserve">: </w:t>
                      </w:r>
                      <w:r w:rsidR="00A75DA0" w:rsidRPr="004D716B">
                        <w:rPr>
                          <w:rFonts w:eastAsia="Times New Roman" w:cs="Courier New"/>
                          <w:color w:val="000000" w:themeColor="text1"/>
                          <w:sz w:val="24"/>
                          <w:szCs w:val="24"/>
                          <w:lang w:val="fr-ML" w:eastAsia="fr-ML"/>
                        </w:rPr>
                        <w:t xml:space="preserve">modifier mes données </w:t>
                      </w:r>
                    </w:p>
                    <w:p w14:paraId="69EDC615" w14:textId="7ABF2C14"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 </w:t>
                      </w:r>
                      <w:r w:rsidR="00A75DA0" w:rsidRPr="004D716B">
                        <w:rPr>
                          <w:rFonts w:eastAsia="Times New Roman" w:cs="Courier New"/>
                          <w:color w:val="000000" w:themeColor="text1"/>
                          <w:sz w:val="24"/>
                          <w:szCs w:val="24"/>
                          <w:lang w:val="fr-ML" w:eastAsia="fr-ML"/>
                        </w:rPr>
                        <w:t xml:space="preserve"> </w:t>
                      </w:r>
                      <w:r w:rsidR="008A6C30" w:rsidRPr="004D716B">
                        <w:rPr>
                          <w:rFonts w:eastAsia="Times New Roman" w:cs="Courier New"/>
                          <w:color w:val="000000" w:themeColor="text1"/>
                          <w:sz w:val="24"/>
                          <w:szCs w:val="24"/>
                          <w:lang w:val="fr-ML" w:eastAsia="fr-ML"/>
                        </w:rPr>
                        <w:t>#</w:t>
                      </w:r>
                      <w:r w:rsidR="00A75DA0" w:rsidRPr="004D716B">
                        <w:rPr>
                          <w:rFonts w:eastAsia="Times New Roman" w:cs="Courier New"/>
                          <w:color w:val="000000" w:themeColor="text1"/>
                          <w:sz w:val="24"/>
                          <w:szCs w:val="24"/>
                          <w:lang w:val="fr-ML" w:eastAsia="fr-ML"/>
                        </w:rPr>
                        <w:t xml:space="preserve">on l’applique à l’API </w:t>
                      </w:r>
                    </w:p>
                    <w:p w14:paraId="61D502E5" w14:textId="4C343F8F" w:rsidR="00BF758E" w:rsidRPr="004D716B" w:rsidRDefault="00BF758E"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oAuthSample: </w:t>
                      </w:r>
                    </w:p>
                    <w:p w14:paraId="43A7D0B0" w14:textId="77777777" w:rsidR="004E4052" w:rsidRPr="004D716B" w:rsidRDefault="00BF758E"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 </w:t>
                      </w:r>
                      <w:r w:rsidR="004E4052" w:rsidRPr="004D716B">
                        <w:rPr>
                          <w:rFonts w:eastAsia="Times New Roman" w:cs="Courier New"/>
                          <w:color w:val="000000" w:themeColor="text1"/>
                          <w:sz w:val="24"/>
                          <w:szCs w:val="24"/>
                          <w:lang w:val="fr-ML" w:eastAsia="fr-ML"/>
                        </w:rPr>
                        <w:t>read_donnée: lecture de données</w:t>
                      </w:r>
                    </w:p>
                    <w:p w14:paraId="36E4AC0F" w14:textId="577F7125" w:rsidR="00BF758E" w:rsidRPr="009A7F79" w:rsidRDefault="004E4052"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lang w:val="en-US"/>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write_donnée</w:t>
                      </w:r>
                      <w:proofErr w:type="spellEnd"/>
                    </w:p>
                  </w:txbxContent>
                </v:textbox>
              </v:rect>
            </w:pict>
          </mc:Fallback>
        </mc:AlternateContent>
      </w:r>
    </w:p>
    <w:p w14:paraId="632820CA" w14:textId="157EDE65" w:rsidR="00BF758E" w:rsidRDefault="00BF758E" w:rsidP="00BF758E">
      <w:pPr>
        <w:pStyle w:val="Paragraphedeliste"/>
        <w:spacing w:line="360" w:lineRule="auto"/>
        <w:jc w:val="both"/>
        <w:rPr>
          <w:rFonts w:ascii="Times New Roman" w:hAnsi="Times New Roman" w:cs="Times New Roman"/>
          <w:sz w:val="24"/>
          <w:szCs w:val="24"/>
        </w:rPr>
      </w:pPr>
    </w:p>
    <w:p w14:paraId="3F268994" w14:textId="6A187C6D" w:rsidR="00BF758E" w:rsidRDefault="00BF758E" w:rsidP="00BF758E">
      <w:pPr>
        <w:pStyle w:val="Paragraphedeliste"/>
        <w:spacing w:line="360" w:lineRule="auto"/>
        <w:jc w:val="both"/>
        <w:rPr>
          <w:rFonts w:ascii="Times New Roman" w:hAnsi="Times New Roman" w:cs="Times New Roman"/>
          <w:sz w:val="24"/>
          <w:szCs w:val="24"/>
        </w:rPr>
      </w:pPr>
    </w:p>
    <w:p w14:paraId="486A5A15" w14:textId="330EB477" w:rsidR="00BF758E" w:rsidRDefault="00BF758E" w:rsidP="00BF758E">
      <w:pPr>
        <w:pStyle w:val="Paragraphedeliste"/>
        <w:spacing w:line="360" w:lineRule="auto"/>
        <w:jc w:val="both"/>
        <w:rPr>
          <w:rFonts w:ascii="Times New Roman" w:hAnsi="Times New Roman" w:cs="Times New Roman"/>
          <w:sz w:val="24"/>
          <w:szCs w:val="24"/>
        </w:rPr>
      </w:pPr>
    </w:p>
    <w:p w14:paraId="562E1517" w14:textId="40EC07B8" w:rsidR="00BF758E" w:rsidRDefault="00BF758E" w:rsidP="00BF758E">
      <w:pPr>
        <w:pStyle w:val="Paragraphedeliste"/>
        <w:spacing w:line="360" w:lineRule="auto"/>
        <w:jc w:val="both"/>
        <w:rPr>
          <w:rFonts w:ascii="Times New Roman" w:hAnsi="Times New Roman" w:cs="Times New Roman"/>
          <w:sz w:val="24"/>
          <w:szCs w:val="24"/>
        </w:rPr>
      </w:pPr>
    </w:p>
    <w:p w14:paraId="39F0FB0E" w14:textId="6CDC206D" w:rsidR="00BF758E" w:rsidRDefault="00BF758E" w:rsidP="00BF758E">
      <w:pPr>
        <w:pStyle w:val="Paragraphedeliste"/>
        <w:spacing w:line="360" w:lineRule="auto"/>
        <w:jc w:val="both"/>
        <w:rPr>
          <w:rFonts w:ascii="Times New Roman" w:hAnsi="Times New Roman" w:cs="Times New Roman"/>
          <w:sz w:val="24"/>
          <w:szCs w:val="24"/>
        </w:rPr>
      </w:pPr>
    </w:p>
    <w:p w14:paraId="53D4D55B" w14:textId="2709E34B" w:rsidR="00BF758E" w:rsidRDefault="00BF758E" w:rsidP="00BF758E">
      <w:pPr>
        <w:pStyle w:val="Paragraphedeliste"/>
        <w:spacing w:line="360" w:lineRule="auto"/>
        <w:jc w:val="both"/>
        <w:rPr>
          <w:rFonts w:ascii="Times New Roman" w:hAnsi="Times New Roman" w:cs="Times New Roman"/>
          <w:sz w:val="24"/>
          <w:szCs w:val="24"/>
        </w:rPr>
      </w:pPr>
    </w:p>
    <w:p w14:paraId="416188EA" w14:textId="55CE5C96" w:rsidR="00BF758E" w:rsidRDefault="00BF758E" w:rsidP="00BF758E">
      <w:pPr>
        <w:pStyle w:val="Paragraphedeliste"/>
        <w:spacing w:line="360" w:lineRule="auto"/>
        <w:jc w:val="both"/>
        <w:rPr>
          <w:rFonts w:ascii="Times New Roman" w:hAnsi="Times New Roman" w:cs="Times New Roman"/>
          <w:sz w:val="24"/>
          <w:szCs w:val="24"/>
        </w:rPr>
      </w:pPr>
    </w:p>
    <w:p w14:paraId="68C2CFB0" w14:textId="22F4D919" w:rsidR="00BF758E" w:rsidRDefault="00BF758E" w:rsidP="00BF758E">
      <w:pPr>
        <w:pStyle w:val="Paragraphedeliste"/>
        <w:spacing w:line="360" w:lineRule="auto"/>
        <w:jc w:val="both"/>
        <w:rPr>
          <w:rFonts w:ascii="Times New Roman" w:hAnsi="Times New Roman" w:cs="Times New Roman"/>
          <w:sz w:val="24"/>
          <w:szCs w:val="24"/>
        </w:rPr>
      </w:pPr>
    </w:p>
    <w:p w14:paraId="33B3EC3B" w14:textId="5E8A0036" w:rsidR="00BF758E" w:rsidRPr="00E164B9" w:rsidRDefault="00BF758E" w:rsidP="00E164B9">
      <w:pPr>
        <w:spacing w:line="360" w:lineRule="auto"/>
        <w:jc w:val="both"/>
        <w:rPr>
          <w:rFonts w:ascii="Times New Roman" w:hAnsi="Times New Roman" w:cs="Times New Roman"/>
          <w:sz w:val="24"/>
          <w:szCs w:val="24"/>
        </w:rPr>
      </w:pPr>
    </w:p>
    <w:p w14:paraId="3BA4DDEF" w14:textId="042EE413" w:rsidR="008A6C30" w:rsidRPr="005D4DF1" w:rsidRDefault="008A6C30" w:rsidP="00E164B9">
      <w:pPr>
        <w:spacing w:line="360" w:lineRule="auto"/>
        <w:jc w:val="center"/>
        <w:rPr>
          <w:rFonts w:ascii="Times New Roman" w:hAnsi="Times New Roman" w:cs="Times New Roman"/>
          <w:sz w:val="24"/>
          <w:szCs w:val="24"/>
        </w:rPr>
      </w:pPr>
      <w:r w:rsidRPr="008A6C30">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8</w:t>
      </w:r>
      <w:r w:rsidR="005D4DF1" w:rsidRPr="00530485">
        <w:rPr>
          <w:rFonts w:ascii="Times New Roman" w:hAnsi="Times New Roman" w:cs="Times New Roman"/>
          <w:b/>
          <w:bCs/>
          <w:sz w:val="24"/>
          <w:szCs w:val="24"/>
        </w:rPr>
        <w:t xml:space="preserve"> : </w:t>
      </w:r>
      <w:r w:rsidR="005D4DF1" w:rsidRPr="00530485">
        <w:rPr>
          <w:rFonts w:ascii="Times New Roman" w:hAnsi="Times New Roman" w:cs="Times New Roman"/>
          <w:sz w:val="24"/>
          <w:szCs w:val="24"/>
        </w:rPr>
        <w:t>type de sécurité « </w:t>
      </w:r>
      <w:r w:rsidR="005D4DF1" w:rsidRPr="00530485">
        <w:rPr>
          <w:rFonts w:ascii="Times New Roman" w:hAnsi="Times New Roman" w:cs="Times New Roman"/>
          <w:i/>
          <w:iCs/>
          <w:sz w:val="24"/>
          <w:szCs w:val="24"/>
        </w:rPr>
        <w:t>oauth2</w:t>
      </w:r>
      <w:r w:rsidR="005D4DF1" w:rsidRPr="00530485">
        <w:rPr>
          <w:rFonts w:ascii="Times New Roman" w:hAnsi="Times New Roman" w:cs="Times New Roman"/>
          <w:sz w:val="24"/>
          <w:szCs w:val="24"/>
        </w:rPr>
        <w:t> »</w:t>
      </w:r>
    </w:p>
    <w:p w14:paraId="1DCBB47E" w14:textId="1626AC61" w:rsidR="005A0321" w:rsidRDefault="00FA717A" w:rsidP="005A0321">
      <w:pPr>
        <w:pStyle w:val="Paragraphedeliste"/>
        <w:numPr>
          <w:ilvl w:val="0"/>
          <w:numId w:val="26"/>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sz w:val="24"/>
          <w:szCs w:val="24"/>
          <w:lang w:val="fr-ML"/>
        </w:rPr>
        <w:t>openIdConnect</w:t>
      </w:r>
      <w:r>
        <w:rPr>
          <w:rFonts w:ascii="Times New Roman" w:hAnsi="Times New Roman" w:cs="Times New Roman"/>
          <w:sz w:val="24"/>
          <w:szCs w:val="24"/>
        </w:rPr>
        <w:t>:</w:t>
      </w:r>
      <w:proofErr w:type="gramEnd"/>
      <w:r w:rsidR="004D52C9">
        <w:rPr>
          <w:rFonts w:ascii="Times New Roman" w:hAnsi="Times New Roman" w:cs="Times New Roman"/>
          <w:sz w:val="24"/>
          <w:szCs w:val="24"/>
        </w:rPr>
        <w:t xml:space="preserve"> ce type de sécurité </w:t>
      </w:r>
      <w:r w:rsidR="00F22609">
        <w:rPr>
          <w:rFonts w:ascii="Times New Roman" w:hAnsi="Times New Roman" w:cs="Times New Roman"/>
          <w:sz w:val="24"/>
          <w:szCs w:val="24"/>
        </w:rPr>
        <w:t>réclame</w:t>
      </w:r>
      <w:r w:rsidR="004D52C9">
        <w:rPr>
          <w:rFonts w:ascii="Times New Roman" w:hAnsi="Times New Roman" w:cs="Times New Roman"/>
          <w:sz w:val="24"/>
          <w:szCs w:val="24"/>
        </w:rPr>
        <w:t xml:space="preserve"> des informations sur l’utilisateur par exemple en l’obligeant à s’inscrire et </w:t>
      </w:r>
      <w:r w:rsidR="00F22609">
        <w:rPr>
          <w:rFonts w:ascii="Times New Roman" w:hAnsi="Times New Roman" w:cs="Times New Roman"/>
          <w:sz w:val="24"/>
          <w:szCs w:val="24"/>
        </w:rPr>
        <w:t>s</w:t>
      </w:r>
      <w:r w:rsidR="004D52C9">
        <w:rPr>
          <w:rFonts w:ascii="Times New Roman" w:hAnsi="Times New Roman" w:cs="Times New Roman"/>
          <w:sz w:val="24"/>
          <w:szCs w:val="24"/>
        </w:rPr>
        <w:t>es information</w:t>
      </w:r>
      <w:r w:rsidR="00F22609">
        <w:rPr>
          <w:rFonts w:ascii="Times New Roman" w:hAnsi="Times New Roman" w:cs="Times New Roman"/>
          <w:sz w:val="24"/>
          <w:szCs w:val="24"/>
        </w:rPr>
        <w:t>s</w:t>
      </w:r>
      <w:r w:rsidR="004D52C9">
        <w:rPr>
          <w:rFonts w:ascii="Times New Roman" w:hAnsi="Times New Roman" w:cs="Times New Roman"/>
          <w:sz w:val="24"/>
          <w:szCs w:val="24"/>
        </w:rPr>
        <w:t xml:space="preserve"> son</w:t>
      </w:r>
      <w:r w:rsidR="00F22609">
        <w:rPr>
          <w:rFonts w:ascii="Times New Roman" w:hAnsi="Times New Roman" w:cs="Times New Roman"/>
          <w:sz w:val="24"/>
          <w:szCs w:val="24"/>
        </w:rPr>
        <w:t>t</w:t>
      </w:r>
      <w:r w:rsidR="004D52C9">
        <w:rPr>
          <w:rFonts w:ascii="Times New Roman" w:hAnsi="Times New Roman" w:cs="Times New Roman"/>
          <w:sz w:val="24"/>
          <w:szCs w:val="24"/>
        </w:rPr>
        <w:t xml:space="preserve"> mis dans </w:t>
      </w:r>
      <w:r w:rsidR="00F22609">
        <w:rPr>
          <w:rFonts w:ascii="Times New Roman" w:hAnsi="Times New Roman" w:cs="Times New Roman"/>
          <w:sz w:val="24"/>
          <w:szCs w:val="24"/>
        </w:rPr>
        <w:t xml:space="preserve">un </w:t>
      </w:r>
      <w:r w:rsidR="004D52C9">
        <w:rPr>
          <w:rFonts w:ascii="Times New Roman" w:hAnsi="Times New Roman" w:cs="Times New Roman"/>
          <w:sz w:val="24"/>
          <w:szCs w:val="24"/>
        </w:rPr>
        <w:t>fichier JSON appelé ID</w:t>
      </w:r>
      <w:r w:rsidR="005A0321">
        <w:rPr>
          <w:rFonts w:ascii="Times New Roman" w:hAnsi="Times New Roman" w:cs="Times New Roman"/>
          <w:sz w:val="24"/>
          <w:szCs w:val="24"/>
        </w:rPr>
        <w:t>.</w:t>
      </w:r>
    </w:p>
    <w:p w14:paraId="62E92B8D" w14:textId="0BFD7309" w:rsidR="005A0321" w:rsidRDefault="005A0321" w:rsidP="005A0321">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1532E655" wp14:editId="37B5CBDE">
                <wp:simplePos x="0" y="0"/>
                <wp:positionH relativeFrom="column">
                  <wp:posOffset>497684</wp:posOffset>
                </wp:positionH>
                <wp:positionV relativeFrom="paragraph">
                  <wp:posOffset>118266</wp:posOffset>
                </wp:positionV>
                <wp:extent cx="3876675" cy="2147977"/>
                <wp:effectExtent l="0" t="0" r="28575" b="24130"/>
                <wp:wrapNone/>
                <wp:docPr id="29" name="Rectangle 29"/>
                <wp:cNvGraphicFramePr/>
                <a:graphic xmlns:a="http://schemas.openxmlformats.org/drawingml/2006/main">
                  <a:graphicData uri="http://schemas.microsoft.com/office/word/2010/wordprocessingShape">
                    <wps:wsp>
                      <wps:cNvSpPr/>
                      <wps:spPr>
                        <a:xfrm>
                          <a:off x="0" y="0"/>
                          <a:ext cx="3876675" cy="214797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15046" w14:textId="0531291C" w:rsidR="005A0321" w:rsidRPr="004D716B"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components:</w:t>
                            </w:r>
                          </w:p>
                          <w:p w14:paraId="1C1172E3" w14:textId="4A02D450" w:rsidR="005A0321" w:rsidRPr="004D716B"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securitySchemes:</w:t>
                            </w:r>
                          </w:p>
                          <w:p w14:paraId="64711FB1" w14:textId="42FF44B0" w:rsidR="005A0321" w:rsidRPr="004D716B"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openId:  </w:t>
                            </w:r>
                            <w:r w:rsidR="008A6C30" w:rsidRPr="004D716B">
                              <w:rPr>
                                <w:rFonts w:eastAsia="Times New Roman" w:cs="Courier New"/>
                                <w:color w:val="000000" w:themeColor="text1"/>
                                <w:sz w:val="24"/>
                                <w:szCs w:val="24"/>
                                <w:lang w:val="fr-ML" w:eastAsia="fr-ML"/>
                              </w:rPr>
                              <w:t>#</w:t>
                            </w:r>
                            <w:r w:rsidRPr="004D716B">
                              <w:rPr>
                                <w:rFonts w:eastAsia="Times New Roman" w:cs="Courier New"/>
                                <w:color w:val="000000" w:themeColor="text1"/>
                                <w:sz w:val="24"/>
                                <w:szCs w:val="24"/>
                                <w:lang w:val="fr-ML" w:eastAsia="fr-ML"/>
                              </w:rPr>
                              <w:t>nom de sécurité aléatoire</w:t>
                            </w:r>
                          </w:p>
                          <w:p w14:paraId="62D9B01A" w14:textId="02F7931C"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val="en-US" w:eastAsia="fr-ML"/>
                              </w:rPr>
                              <w:t>type: openIdConnect</w:t>
                            </w:r>
                          </w:p>
                          <w:p w14:paraId="5445B760" w14:textId="1B8D6DBF"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val="en-US" w:eastAsia="fr-ML"/>
                              </w:rPr>
                              <w:t xml:space="preserve">openIdConnectUrl: </w:t>
                            </w:r>
                          </w:p>
                          <w:p w14:paraId="7D69C637" w14:textId="77777777"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p>
                          <w:p w14:paraId="2D1FBE62" w14:textId="1BB80378"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w:t>
                            </w:r>
                          </w:p>
                          <w:p w14:paraId="35D785ED" w14:textId="07F7B796"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openId:   securitySchemes</w:t>
                            </w:r>
                          </w:p>
                          <w:p w14:paraId="2839A426" w14:textId="16BE5ECB"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pets_read</w:t>
                            </w:r>
                          </w:p>
                          <w:p w14:paraId="465B117B" w14:textId="2047485F"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pets_write</w:t>
                            </w:r>
                          </w:p>
                          <w:p w14:paraId="2EBA870F" w14:textId="69B03372"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admin</w:t>
                            </w:r>
                          </w:p>
                          <w:p w14:paraId="620C36EA" w14:textId="77777777" w:rsidR="005A0321" w:rsidRPr="009A7F79" w:rsidRDefault="005A0321" w:rsidP="005A0321">
                            <w:pPr>
                              <w:jc w:val="center"/>
                              <w:rPr>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32E655" id="Rectangle 29" o:spid="_x0000_s1041" style="position:absolute;left:0;text-align:left;margin-left:39.2pt;margin-top:9.3pt;width:305.25pt;height:169.1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" fillcolor="white [3212]" strokecolor="#1f4d78 [1604]" strokeweight="1pt">
                <v:textbox>
                  <w:txbxContent>
                    <w:p w14:paraId="5F215046" w14:textId="0531291C" w:rsidR="005A0321" w:rsidRPr="004D716B"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components:</w:t>
                      </w:r>
                    </w:p>
                    <w:p w14:paraId="1C1172E3" w14:textId="4A02D450" w:rsidR="005A0321" w:rsidRPr="004D716B"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securitySchemes:</w:t>
                      </w:r>
                    </w:p>
                    <w:p w14:paraId="64711FB1" w14:textId="42FF44B0" w:rsidR="005A0321" w:rsidRPr="004D716B"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fr-ML" w:eastAsia="fr-ML"/>
                        </w:rPr>
                      </w:pPr>
                      <w:r w:rsidRPr="004D716B">
                        <w:rPr>
                          <w:rFonts w:eastAsia="Times New Roman" w:cs="Courier New"/>
                          <w:color w:val="000000" w:themeColor="text1"/>
                          <w:sz w:val="24"/>
                          <w:szCs w:val="24"/>
                          <w:lang w:val="fr-ML" w:eastAsia="fr-ML"/>
                        </w:rPr>
                        <w:t xml:space="preserve">      openId:  </w:t>
                      </w:r>
                      <w:r w:rsidR="008A6C30" w:rsidRPr="004D716B">
                        <w:rPr>
                          <w:rFonts w:eastAsia="Times New Roman" w:cs="Courier New"/>
                          <w:color w:val="000000" w:themeColor="text1"/>
                          <w:sz w:val="24"/>
                          <w:szCs w:val="24"/>
                          <w:lang w:val="fr-ML" w:eastAsia="fr-ML"/>
                        </w:rPr>
                        <w:t>#</w:t>
                      </w:r>
                      <w:r w:rsidRPr="004D716B">
                        <w:rPr>
                          <w:rFonts w:eastAsia="Times New Roman" w:cs="Courier New"/>
                          <w:color w:val="000000" w:themeColor="text1"/>
                          <w:sz w:val="24"/>
                          <w:szCs w:val="24"/>
                          <w:lang w:val="fr-ML" w:eastAsia="fr-ML"/>
                        </w:rPr>
                        <w:t>nom de sécurité aléatoire</w:t>
                      </w:r>
                    </w:p>
                    <w:p w14:paraId="62D9B01A" w14:textId="02F7931C"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val="fr-ML" w:eastAsia="fr-ML"/>
                        </w:rPr>
                        <w:t xml:space="preserve">        </w:t>
                      </w:r>
                      <w:r w:rsidRPr="009A7F79">
                        <w:rPr>
                          <w:rFonts w:eastAsia="Times New Roman" w:cs="Courier New"/>
                          <w:color w:val="000000" w:themeColor="text1"/>
                          <w:sz w:val="24"/>
                          <w:szCs w:val="24"/>
                          <w:lang w:val="en-US" w:eastAsia="fr-ML"/>
                        </w:rPr>
                        <w:t>type: openIdConnect</w:t>
                      </w:r>
                    </w:p>
                    <w:p w14:paraId="5445B760" w14:textId="1B8D6DBF"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w:t>
                      </w:r>
                      <w:proofErr w:type="spellStart"/>
                      <w:r w:rsidRPr="009A7F79">
                        <w:rPr>
                          <w:rFonts w:eastAsia="Times New Roman" w:cs="Courier New"/>
                          <w:color w:val="000000" w:themeColor="text1"/>
                          <w:sz w:val="24"/>
                          <w:szCs w:val="24"/>
                          <w:lang w:val="en-US" w:eastAsia="fr-ML"/>
                        </w:rPr>
                        <w:t>openIdConnectUrl</w:t>
                      </w:r>
                      <w:proofErr w:type="spellEnd"/>
                      <w:r w:rsidRPr="009A7F79">
                        <w:rPr>
                          <w:rFonts w:eastAsia="Times New Roman" w:cs="Courier New"/>
                          <w:color w:val="000000" w:themeColor="text1"/>
                          <w:sz w:val="24"/>
                          <w:szCs w:val="24"/>
                          <w:lang w:val="en-US" w:eastAsia="fr-ML"/>
                        </w:rPr>
                        <w:t xml:space="preserve">: </w:t>
                      </w:r>
                    </w:p>
                    <w:p w14:paraId="7D69C637" w14:textId="77777777"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p>
                    <w:p w14:paraId="2D1FBE62" w14:textId="1BB80378"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security:</w:t>
                      </w:r>
                    </w:p>
                    <w:p w14:paraId="35D785ED" w14:textId="07F7B796"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openId</w:t>
                      </w:r>
                      <w:proofErr w:type="spellEnd"/>
                      <w:r w:rsidRPr="009A7F79">
                        <w:rPr>
                          <w:rFonts w:eastAsia="Times New Roman" w:cs="Courier New"/>
                          <w:color w:val="000000" w:themeColor="text1"/>
                          <w:sz w:val="24"/>
                          <w:szCs w:val="24"/>
                          <w:lang w:val="en-US" w:eastAsia="fr-ML"/>
                        </w:rPr>
                        <w:t>:   securitySchemes</w:t>
                      </w:r>
                    </w:p>
                    <w:p w14:paraId="2839A426" w14:textId="16BE5ECB"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pets_read</w:t>
                      </w:r>
                      <w:proofErr w:type="spellEnd"/>
                    </w:p>
                    <w:p w14:paraId="465B117B" w14:textId="2047485F"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w:t>
                      </w:r>
                      <w:proofErr w:type="spellStart"/>
                      <w:r w:rsidRPr="009A7F79">
                        <w:rPr>
                          <w:rFonts w:eastAsia="Times New Roman" w:cs="Courier New"/>
                          <w:color w:val="000000" w:themeColor="text1"/>
                          <w:sz w:val="24"/>
                          <w:szCs w:val="24"/>
                          <w:lang w:val="en-US" w:eastAsia="fr-ML"/>
                        </w:rPr>
                        <w:t>pets_write</w:t>
                      </w:r>
                      <w:proofErr w:type="spellEnd"/>
                    </w:p>
                    <w:p w14:paraId="2EBA870F" w14:textId="69B03372" w:rsidR="005A0321" w:rsidRPr="009A7F7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9A7F79">
                        <w:rPr>
                          <w:rFonts w:eastAsia="Times New Roman" w:cs="Courier New"/>
                          <w:color w:val="000000" w:themeColor="text1"/>
                          <w:sz w:val="24"/>
                          <w:szCs w:val="24"/>
                          <w:lang w:val="en-US" w:eastAsia="fr-ML"/>
                        </w:rPr>
                        <w:t xml:space="preserve">        - admin</w:t>
                      </w:r>
                    </w:p>
                    <w:p w14:paraId="620C36EA" w14:textId="77777777" w:rsidR="005A0321" w:rsidRPr="009A7F79" w:rsidRDefault="005A0321" w:rsidP="005A0321">
                      <w:pPr>
                        <w:jc w:val="center"/>
                        <w:rPr>
                          <w:color w:val="000000" w:themeColor="text1"/>
                          <w:sz w:val="24"/>
                          <w:szCs w:val="24"/>
                          <w:lang w:val="en-US"/>
                        </w:rPr>
                      </w:pPr>
                    </w:p>
                  </w:txbxContent>
                </v:textbox>
              </v:rect>
            </w:pict>
          </mc:Fallback>
        </mc:AlternateContent>
      </w:r>
    </w:p>
    <w:p w14:paraId="65559FA7" w14:textId="20DAC321" w:rsidR="005A0321" w:rsidRDefault="005A0321" w:rsidP="005A0321">
      <w:pPr>
        <w:pStyle w:val="Paragraphedeliste"/>
        <w:spacing w:line="360" w:lineRule="auto"/>
        <w:jc w:val="both"/>
        <w:rPr>
          <w:rFonts w:ascii="Times New Roman" w:hAnsi="Times New Roman" w:cs="Times New Roman"/>
          <w:sz w:val="24"/>
          <w:szCs w:val="24"/>
        </w:rPr>
      </w:pPr>
    </w:p>
    <w:p w14:paraId="037C8D54" w14:textId="5C4675CD" w:rsidR="005A0321" w:rsidRDefault="005A0321" w:rsidP="005A0321">
      <w:pPr>
        <w:pStyle w:val="Paragraphedeliste"/>
        <w:spacing w:line="360" w:lineRule="auto"/>
        <w:jc w:val="both"/>
        <w:rPr>
          <w:rFonts w:ascii="Times New Roman" w:hAnsi="Times New Roman" w:cs="Times New Roman"/>
          <w:sz w:val="24"/>
          <w:szCs w:val="24"/>
        </w:rPr>
      </w:pPr>
    </w:p>
    <w:p w14:paraId="162232B6" w14:textId="39001F8C" w:rsidR="005A0321" w:rsidRDefault="005A0321" w:rsidP="005A0321">
      <w:pPr>
        <w:pStyle w:val="Paragraphedeliste"/>
        <w:spacing w:line="360" w:lineRule="auto"/>
        <w:jc w:val="both"/>
        <w:rPr>
          <w:rFonts w:ascii="Times New Roman" w:hAnsi="Times New Roman" w:cs="Times New Roman"/>
          <w:sz w:val="24"/>
          <w:szCs w:val="24"/>
        </w:rPr>
      </w:pPr>
    </w:p>
    <w:p w14:paraId="54C716E0" w14:textId="74C5611E" w:rsidR="005A0321" w:rsidRDefault="005A0321" w:rsidP="005A0321">
      <w:pPr>
        <w:pStyle w:val="Paragraphedeliste"/>
        <w:spacing w:line="360" w:lineRule="auto"/>
        <w:jc w:val="both"/>
        <w:rPr>
          <w:rFonts w:ascii="Times New Roman" w:hAnsi="Times New Roman" w:cs="Times New Roman"/>
          <w:sz w:val="24"/>
          <w:szCs w:val="24"/>
        </w:rPr>
      </w:pPr>
    </w:p>
    <w:p w14:paraId="532BC29E" w14:textId="50D61804" w:rsidR="005A0321" w:rsidRDefault="005A0321" w:rsidP="005A0321">
      <w:pPr>
        <w:pStyle w:val="Paragraphedeliste"/>
        <w:spacing w:line="360" w:lineRule="auto"/>
        <w:jc w:val="both"/>
        <w:rPr>
          <w:rFonts w:ascii="Times New Roman" w:hAnsi="Times New Roman" w:cs="Times New Roman"/>
          <w:sz w:val="24"/>
          <w:szCs w:val="24"/>
        </w:rPr>
      </w:pPr>
    </w:p>
    <w:p w14:paraId="40642B84" w14:textId="5DE64D87" w:rsidR="005A0321" w:rsidRDefault="005A0321" w:rsidP="005A0321">
      <w:pPr>
        <w:pStyle w:val="Paragraphedeliste"/>
        <w:spacing w:line="360" w:lineRule="auto"/>
        <w:jc w:val="both"/>
        <w:rPr>
          <w:rFonts w:ascii="Times New Roman" w:hAnsi="Times New Roman" w:cs="Times New Roman"/>
          <w:sz w:val="24"/>
          <w:szCs w:val="24"/>
        </w:rPr>
      </w:pPr>
    </w:p>
    <w:p w14:paraId="6D9F187B" w14:textId="63DCA413" w:rsidR="005A0321" w:rsidRDefault="005A0321" w:rsidP="005A0321">
      <w:pPr>
        <w:spacing w:line="360" w:lineRule="auto"/>
        <w:jc w:val="both"/>
        <w:rPr>
          <w:rFonts w:ascii="Times New Roman" w:hAnsi="Times New Roman" w:cs="Times New Roman"/>
          <w:sz w:val="24"/>
          <w:szCs w:val="24"/>
        </w:rPr>
      </w:pPr>
    </w:p>
    <w:p w14:paraId="5EA7E5D6" w14:textId="3D406BFE" w:rsidR="005D4DF1" w:rsidRDefault="008A6C30" w:rsidP="005D4DF1">
      <w:pPr>
        <w:spacing w:line="360" w:lineRule="auto"/>
        <w:jc w:val="center"/>
        <w:rPr>
          <w:rFonts w:ascii="Times New Roman" w:hAnsi="Times New Roman" w:cs="Times New Roman"/>
          <w:sz w:val="24"/>
          <w:szCs w:val="24"/>
        </w:rPr>
      </w:pPr>
      <w:r w:rsidRPr="008A6C30">
        <w:rPr>
          <w:rFonts w:ascii="Times New Roman" w:hAnsi="Times New Roman" w:cs="Times New Roman"/>
          <w:b/>
          <w:bCs/>
          <w:sz w:val="24"/>
          <w:szCs w:val="24"/>
          <w:u w:val="single"/>
        </w:rPr>
        <w:t xml:space="preserve">Figure </w:t>
      </w:r>
      <w:r w:rsidR="005D4DF1">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9</w:t>
      </w:r>
      <w:r w:rsidR="005D4DF1" w:rsidRPr="00530485">
        <w:rPr>
          <w:rFonts w:ascii="Times New Roman" w:hAnsi="Times New Roman" w:cs="Times New Roman"/>
          <w:b/>
          <w:bCs/>
          <w:sz w:val="24"/>
          <w:szCs w:val="24"/>
        </w:rPr>
        <w:t xml:space="preserve"> : </w:t>
      </w:r>
      <w:r w:rsidR="005D4DF1" w:rsidRPr="00530485">
        <w:rPr>
          <w:rFonts w:ascii="Times New Roman" w:hAnsi="Times New Roman" w:cs="Times New Roman"/>
          <w:sz w:val="24"/>
          <w:szCs w:val="24"/>
        </w:rPr>
        <w:t>type de sécurité « </w:t>
      </w:r>
      <w:r w:rsidR="005D4DF1" w:rsidRPr="00530485">
        <w:rPr>
          <w:rFonts w:ascii="Times New Roman" w:hAnsi="Times New Roman" w:cs="Times New Roman"/>
          <w:i/>
          <w:iCs/>
          <w:sz w:val="24"/>
          <w:szCs w:val="24"/>
        </w:rPr>
        <w:t>openIdConnect</w:t>
      </w:r>
      <w:r w:rsidR="005D4DF1" w:rsidRPr="00530485">
        <w:rPr>
          <w:rFonts w:ascii="Times New Roman" w:hAnsi="Times New Roman" w:cs="Times New Roman"/>
          <w:sz w:val="24"/>
          <w:szCs w:val="24"/>
        </w:rPr>
        <w:t> »</w:t>
      </w:r>
    </w:p>
    <w:p w14:paraId="6B7BC344" w14:textId="0AF0767C" w:rsidR="00F524A9" w:rsidRPr="00F524A9" w:rsidRDefault="00F524A9" w:rsidP="00F524A9">
      <w:pPr>
        <w:spacing w:line="360" w:lineRule="auto"/>
        <w:ind w:left="360"/>
        <w:jc w:val="both"/>
        <w:rPr>
          <w:rFonts w:ascii="Times New Roman" w:hAnsi="Times New Roman" w:cs="Times New Roman"/>
          <w:sz w:val="24"/>
          <w:szCs w:val="24"/>
        </w:rPr>
      </w:pPr>
      <w:r w:rsidRPr="00F524A9">
        <w:rPr>
          <w:rFonts w:ascii="Times New Roman" w:hAnsi="Times New Roman" w:cs="Times New Roman"/>
          <w:sz w:val="24"/>
          <w:szCs w:val="24"/>
        </w:rPr>
        <w:t xml:space="preserve">Plusieurs types de sécurité peuvent être définit et réutilisé dans la même et différentes parties de la spécification avec </w:t>
      </w:r>
      <w:r>
        <w:rPr>
          <w:rFonts w:ascii="Times New Roman" w:hAnsi="Times New Roman" w:cs="Times New Roman"/>
          <w:sz w:val="24"/>
          <w:szCs w:val="24"/>
        </w:rPr>
        <w:t xml:space="preserve">l’objet </w:t>
      </w:r>
      <w:proofErr w:type="spellStart"/>
      <w:r w:rsidRPr="004D716B">
        <w:rPr>
          <w:rFonts w:ascii="Times New Roman" w:hAnsi="Times New Roman" w:cs="Times New Roman"/>
          <w:i/>
          <w:iCs/>
          <w:sz w:val="24"/>
          <w:szCs w:val="24"/>
          <w:lang w:val="fr-ML"/>
        </w:rPr>
        <w:t>security</w:t>
      </w:r>
      <w:proofErr w:type="spellEnd"/>
      <w:r w:rsidRPr="00F524A9">
        <w:rPr>
          <w:rFonts w:ascii="Times New Roman" w:hAnsi="Times New Roman" w:cs="Times New Roman"/>
          <w:sz w:val="24"/>
          <w:szCs w:val="24"/>
        </w:rPr>
        <w:t>.</w:t>
      </w:r>
    </w:p>
    <w:p w14:paraId="4A2EC6FD" w14:textId="037B0D12" w:rsidR="005D4DF1" w:rsidRPr="005D4DF1" w:rsidRDefault="005D4DF1" w:rsidP="005D4DF1">
      <w:pPr>
        <w:spacing w:line="360" w:lineRule="auto"/>
        <w:ind w:left="360"/>
        <w:jc w:val="both"/>
        <w:rPr>
          <w:rFonts w:ascii="Times New Roman" w:hAnsi="Times New Roman" w:cs="Times New Roman"/>
          <w:sz w:val="24"/>
          <w:szCs w:val="24"/>
        </w:rPr>
      </w:pPr>
      <w:r w:rsidRPr="00D9210A">
        <w:rPr>
          <w:rFonts w:ascii="Times New Roman" w:hAnsi="Times New Roman" w:cs="Times New Roman"/>
          <w:sz w:val="24"/>
          <w:szCs w:val="24"/>
        </w:rPr>
        <w:t xml:space="preserve">Après avoir défini les schémas de sécurité dans la section </w:t>
      </w:r>
      <w:r w:rsidRPr="000D0A9A">
        <w:rPr>
          <w:rFonts w:ascii="Times New Roman" w:hAnsi="Times New Roman" w:cs="Times New Roman"/>
          <w:i/>
          <w:iCs/>
          <w:sz w:val="24"/>
          <w:szCs w:val="24"/>
        </w:rPr>
        <w:t>securitySchemes</w:t>
      </w:r>
      <w:r w:rsidR="00F524A9">
        <w:rPr>
          <w:rFonts w:ascii="Times New Roman" w:hAnsi="Times New Roman" w:cs="Times New Roman"/>
          <w:i/>
          <w:iCs/>
          <w:sz w:val="24"/>
          <w:szCs w:val="24"/>
        </w:rPr>
        <w:t xml:space="preserve"> </w:t>
      </w:r>
      <w:r w:rsidRPr="00D9210A">
        <w:rPr>
          <w:rFonts w:ascii="Times New Roman" w:hAnsi="Times New Roman" w:cs="Times New Roman"/>
          <w:sz w:val="24"/>
          <w:szCs w:val="24"/>
        </w:rPr>
        <w:t>(dans components), la sécurité peu</w:t>
      </w:r>
      <w:r w:rsidR="00F524A9">
        <w:rPr>
          <w:rFonts w:ascii="Times New Roman" w:hAnsi="Times New Roman" w:cs="Times New Roman"/>
          <w:sz w:val="24"/>
          <w:szCs w:val="24"/>
        </w:rPr>
        <w:t>t</w:t>
      </w:r>
      <w:r w:rsidRPr="00D9210A">
        <w:rPr>
          <w:rFonts w:ascii="Times New Roman" w:hAnsi="Times New Roman" w:cs="Times New Roman"/>
          <w:sz w:val="24"/>
          <w:szCs w:val="24"/>
        </w:rPr>
        <w:t xml:space="preserve"> être appliqu</w:t>
      </w:r>
      <w:r w:rsidR="009E1B6E">
        <w:rPr>
          <w:rFonts w:ascii="Times New Roman" w:hAnsi="Times New Roman" w:cs="Times New Roman"/>
          <w:sz w:val="24"/>
          <w:szCs w:val="24"/>
        </w:rPr>
        <w:t>ée</w:t>
      </w:r>
      <w:r w:rsidRPr="00D9210A">
        <w:rPr>
          <w:rFonts w:ascii="Times New Roman" w:hAnsi="Times New Roman" w:cs="Times New Roman"/>
          <w:sz w:val="24"/>
          <w:szCs w:val="24"/>
        </w:rPr>
        <w:t xml:space="preserve"> à l'ensemble de l'API ou à des opérations individuelles en ajoutant respectivement la section de sécurité(</w:t>
      </w:r>
      <w:r w:rsidRPr="000D0A9A">
        <w:rPr>
          <w:rFonts w:ascii="Times New Roman" w:hAnsi="Times New Roman" w:cs="Times New Roman"/>
          <w:i/>
          <w:iCs/>
          <w:sz w:val="24"/>
          <w:szCs w:val="24"/>
        </w:rPr>
        <w:t>security</w:t>
      </w:r>
      <w:r w:rsidRPr="00D9210A">
        <w:rPr>
          <w:rFonts w:ascii="Times New Roman" w:hAnsi="Times New Roman" w:cs="Times New Roman"/>
          <w:sz w:val="24"/>
          <w:szCs w:val="24"/>
        </w:rPr>
        <w:t xml:space="preserve">) au niveau racine ou au niveau opération. Dans le premier cas, les schémas de sécurité spécifiés sont appliqués globalement à toutes les opérations de l'API et dans l’autre ils ne concernent que l’opération en question (voir </w:t>
      </w:r>
      <w:r>
        <w:rPr>
          <w:rFonts w:ascii="Times New Roman" w:hAnsi="Times New Roman" w:cs="Times New Roman"/>
          <w:sz w:val="24"/>
          <w:szCs w:val="24"/>
        </w:rPr>
        <w:t>figure 1.15</w:t>
      </w:r>
      <w:r w:rsidRPr="00D9210A">
        <w:rPr>
          <w:rFonts w:ascii="Times New Roman" w:hAnsi="Times New Roman" w:cs="Times New Roman"/>
          <w:sz w:val="24"/>
          <w:szCs w:val="24"/>
        </w:rPr>
        <w:t>).</w:t>
      </w:r>
    </w:p>
    <w:p w14:paraId="62F7516B" w14:textId="64AFB3FE" w:rsidR="000E4565" w:rsidRPr="00D9210A" w:rsidRDefault="00BF0C8C" w:rsidP="000E4565">
      <w:pPr>
        <w:pStyle w:val="Paragraphedeliste"/>
        <w:numPr>
          <w:ilvl w:val="0"/>
          <w:numId w:val="3"/>
        </w:numPr>
        <w:spacing w:line="360" w:lineRule="auto"/>
        <w:jc w:val="both"/>
        <w:rPr>
          <w:rFonts w:ascii="Times New Roman" w:hAnsi="Times New Roman" w:cs="Times New Roman"/>
          <w:sz w:val="24"/>
          <w:szCs w:val="24"/>
        </w:rPr>
      </w:pPr>
      <w:r w:rsidRPr="009A7F79">
        <w:rPr>
          <w:rFonts w:asciiTheme="majorBidi" w:hAnsiTheme="majorBidi" w:cstheme="majorBidi"/>
          <w:b/>
          <w:i/>
          <w:iCs/>
          <w:sz w:val="24"/>
          <w:szCs w:val="24"/>
          <w:u w:val="single"/>
          <w:lang w:val="en-US"/>
        </w:rPr>
        <w:lastRenderedPageBreak/>
        <w:t>tags</w:t>
      </w:r>
      <w:r w:rsidRPr="00D9210A">
        <w:rPr>
          <w:rFonts w:asciiTheme="majorBidi" w:hAnsiTheme="majorBidi" w:cstheme="majorBidi"/>
          <w:sz w:val="24"/>
          <w:szCs w:val="24"/>
        </w:rPr>
        <w:t>:</w:t>
      </w:r>
    </w:p>
    <w:p w14:paraId="470039D7" w14:textId="7CFA73BE" w:rsidR="00CA5F1C" w:rsidRPr="00D9210A" w:rsidRDefault="000E4565" w:rsidP="000E4565">
      <w:pPr>
        <w:spacing w:line="360" w:lineRule="auto"/>
        <w:ind w:left="360"/>
        <w:jc w:val="both"/>
        <w:rPr>
          <w:rFonts w:ascii="Times New Roman" w:hAnsi="Times New Roman" w:cs="Times New Roman"/>
          <w:sz w:val="24"/>
          <w:szCs w:val="24"/>
        </w:rPr>
      </w:pPr>
      <w:r w:rsidRPr="00D9210A">
        <w:rPr>
          <w:rFonts w:asciiTheme="majorBidi" w:hAnsiTheme="majorBidi" w:cstheme="majorBidi"/>
          <w:sz w:val="24"/>
          <w:szCs w:val="24"/>
        </w:rPr>
        <w:t>C</w:t>
      </w:r>
      <w:r w:rsidR="00014994" w:rsidRPr="00D9210A">
        <w:rPr>
          <w:rFonts w:asciiTheme="majorBidi" w:hAnsiTheme="majorBidi" w:cstheme="majorBidi"/>
          <w:sz w:val="24"/>
          <w:szCs w:val="24"/>
        </w:rPr>
        <w:t>’est un tableau dont les entrés doivent être le</w:t>
      </w:r>
      <w:r w:rsidR="00EC2E64">
        <w:rPr>
          <w:rFonts w:asciiTheme="majorBidi" w:hAnsiTheme="majorBidi" w:cstheme="majorBidi"/>
          <w:sz w:val="24"/>
          <w:szCs w:val="24"/>
        </w:rPr>
        <w:t>s</w:t>
      </w:r>
      <w:r w:rsidR="00014994" w:rsidRPr="00D9210A">
        <w:rPr>
          <w:rFonts w:asciiTheme="majorBidi" w:hAnsiTheme="majorBidi" w:cstheme="majorBidi"/>
          <w:sz w:val="24"/>
          <w:szCs w:val="24"/>
        </w:rPr>
        <w:t xml:space="preserve"> même</w:t>
      </w:r>
      <w:r w:rsidR="00EC2E64">
        <w:rPr>
          <w:rFonts w:asciiTheme="majorBidi" w:hAnsiTheme="majorBidi" w:cstheme="majorBidi"/>
          <w:sz w:val="24"/>
          <w:szCs w:val="24"/>
        </w:rPr>
        <w:t>s</w:t>
      </w:r>
      <w:r w:rsidR="00014994" w:rsidRPr="00D9210A">
        <w:rPr>
          <w:rFonts w:asciiTheme="majorBidi" w:hAnsiTheme="majorBidi" w:cstheme="majorBidi"/>
          <w:sz w:val="24"/>
          <w:szCs w:val="24"/>
        </w:rPr>
        <w:t xml:space="preserve"> que l</w:t>
      </w:r>
      <w:r w:rsidR="00EC2E64">
        <w:rPr>
          <w:rFonts w:asciiTheme="majorBidi" w:hAnsiTheme="majorBidi" w:cstheme="majorBidi"/>
          <w:sz w:val="24"/>
          <w:szCs w:val="24"/>
        </w:rPr>
        <w:t>es</w:t>
      </w:r>
      <w:r w:rsidR="00014994" w:rsidRPr="00D9210A">
        <w:rPr>
          <w:rFonts w:asciiTheme="majorBidi" w:hAnsiTheme="majorBidi" w:cstheme="majorBidi"/>
          <w:sz w:val="24"/>
          <w:szCs w:val="24"/>
        </w:rPr>
        <w:t xml:space="preserve"> valeur</w:t>
      </w:r>
      <w:r w:rsidR="00EC2E64">
        <w:rPr>
          <w:rFonts w:asciiTheme="majorBidi" w:hAnsiTheme="majorBidi" w:cstheme="majorBidi"/>
          <w:sz w:val="24"/>
          <w:szCs w:val="24"/>
        </w:rPr>
        <w:t>s</w:t>
      </w:r>
      <w:r w:rsidR="00014994" w:rsidRPr="00D9210A">
        <w:rPr>
          <w:rFonts w:asciiTheme="majorBidi" w:hAnsiTheme="majorBidi" w:cstheme="majorBidi"/>
          <w:sz w:val="24"/>
          <w:szCs w:val="24"/>
        </w:rPr>
        <w:t xml:space="preserve"> d</w:t>
      </w:r>
      <w:r w:rsidR="00EC2E64">
        <w:rPr>
          <w:rFonts w:asciiTheme="majorBidi" w:hAnsiTheme="majorBidi" w:cstheme="majorBidi"/>
          <w:sz w:val="24"/>
          <w:szCs w:val="24"/>
        </w:rPr>
        <w:t>e la</w:t>
      </w:r>
      <w:r w:rsidR="00014994" w:rsidRPr="00D9210A">
        <w:rPr>
          <w:rFonts w:asciiTheme="majorBidi" w:hAnsiTheme="majorBidi" w:cstheme="majorBidi"/>
          <w:sz w:val="24"/>
          <w:szCs w:val="24"/>
        </w:rPr>
        <w:t xml:space="preserve"> propriété tags de l’objet d’un opérateur. Il </w:t>
      </w:r>
      <w:r w:rsidR="00C07EC7" w:rsidRPr="00D9210A">
        <w:rPr>
          <w:rFonts w:asciiTheme="majorBidi" w:hAnsiTheme="majorBidi" w:cstheme="majorBidi"/>
          <w:sz w:val="24"/>
          <w:szCs w:val="24"/>
        </w:rPr>
        <w:t xml:space="preserve">donne un résumé des différentes parties de l’objet </w:t>
      </w:r>
      <w:r w:rsidR="00C07EC7" w:rsidRPr="004E7A34">
        <w:rPr>
          <w:rFonts w:asciiTheme="majorBidi" w:hAnsiTheme="majorBidi" w:cstheme="majorBidi"/>
          <w:b/>
          <w:i/>
          <w:iCs/>
          <w:sz w:val="24"/>
          <w:szCs w:val="24"/>
        </w:rPr>
        <w:t>paths</w:t>
      </w:r>
      <w:r w:rsidR="00C07EC7" w:rsidRPr="00D9210A">
        <w:rPr>
          <w:rFonts w:asciiTheme="majorBidi" w:hAnsiTheme="majorBidi" w:cstheme="majorBidi"/>
          <w:sz w:val="24"/>
          <w:szCs w:val="24"/>
        </w:rPr>
        <w:t>.</w:t>
      </w:r>
      <w:r w:rsidR="0050468E">
        <w:rPr>
          <w:rFonts w:asciiTheme="majorBidi" w:hAnsiTheme="majorBidi" w:cstheme="majorBidi"/>
          <w:sz w:val="24"/>
          <w:szCs w:val="24"/>
        </w:rPr>
        <w:t xml:space="preserve"> Il peut être définis soit comme étant un objet parent ou </w:t>
      </w:r>
      <w:r w:rsidR="00A63044">
        <w:rPr>
          <w:rFonts w:asciiTheme="majorBidi" w:hAnsiTheme="majorBidi" w:cstheme="majorBidi"/>
          <w:sz w:val="24"/>
          <w:szCs w:val="24"/>
        </w:rPr>
        <w:t>dans une opération (voir figure 1.10)</w:t>
      </w:r>
    </w:p>
    <w:p w14:paraId="1363D5AF" w14:textId="4398FE4D" w:rsidR="000E4565" w:rsidRPr="00D9210A" w:rsidRDefault="00CF4FD1" w:rsidP="00730C8D">
      <w:pPr>
        <w:pStyle w:val="Paragraphedeliste"/>
        <w:numPr>
          <w:ilvl w:val="0"/>
          <w:numId w:val="3"/>
        </w:numPr>
        <w:spacing w:line="360" w:lineRule="auto"/>
        <w:jc w:val="both"/>
        <w:rPr>
          <w:rFonts w:asciiTheme="majorBidi" w:hAnsiTheme="majorBidi" w:cstheme="majorBidi"/>
          <w:sz w:val="24"/>
          <w:szCs w:val="24"/>
        </w:rPr>
      </w:pPr>
      <w:r w:rsidRPr="009A7F79">
        <w:rPr>
          <w:rFonts w:asciiTheme="majorBidi" w:hAnsiTheme="majorBidi" w:cstheme="majorBidi"/>
          <w:b/>
          <w:i/>
          <w:iCs/>
          <w:sz w:val="24"/>
          <w:szCs w:val="24"/>
          <w:u w:val="single"/>
          <w:lang w:val="en-US"/>
        </w:rPr>
        <w:t>externalsDocs</w:t>
      </w:r>
      <w:r w:rsidRPr="00D9210A">
        <w:rPr>
          <w:rFonts w:asciiTheme="majorBidi" w:hAnsiTheme="majorBidi" w:cstheme="majorBidi"/>
          <w:sz w:val="24"/>
          <w:szCs w:val="24"/>
        </w:rPr>
        <w:t xml:space="preserve">: </w:t>
      </w:r>
    </w:p>
    <w:p w14:paraId="0D7BDC72" w14:textId="0E8B1563" w:rsidR="00CF4FD1" w:rsidRPr="00D9210A" w:rsidRDefault="000E4565" w:rsidP="000E4565">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I</w:t>
      </w:r>
      <w:r w:rsidR="00CF4FD1" w:rsidRPr="00D9210A">
        <w:rPr>
          <w:rFonts w:asciiTheme="majorBidi" w:hAnsiTheme="majorBidi" w:cstheme="majorBidi"/>
          <w:sz w:val="24"/>
          <w:szCs w:val="24"/>
        </w:rPr>
        <w:t xml:space="preserve">l permet d’inclure des liens vers un document externe. Cet objet peut être aussi définit dans les opérateurs dans l’objet </w:t>
      </w:r>
      <w:r w:rsidR="00CF4FD1" w:rsidRPr="004E7A34">
        <w:rPr>
          <w:rFonts w:asciiTheme="majorBidi" w:hAnsiTheme="majorBidi" w:cstheme="majorBidi"/>
          <w:b/>
          <w:i/>
          <w:iCs/>
          <w:sz w:val="24"/>
          <w:szCs w:val="24"/>
        </w:rPr>
        <w:t>paths</w:t>
      </w:r>
      <w:r w:rsidR="00CF4FD1" w:rsidRPr="00D9210A">
        <w:rPr>
          <w:rFonts w:asciiTheme="majorBidi" w:hAnsiTheme="majorBidi" w:cstheme="majorBidi"/>
          <w:sz w:val="24"/>
          <w:szCs w:val="24"/>
        </w:rPr>
        <w:t>.</w:t>
      </w:r>
    </w:p>
    <w:p w14:paraId="173B85DF" w14:textId="4B3E5D7B" w:rsidR="00B04163" w:rsidRPr="00D9210A" w:rsidRDefault="009E1B6E" w:rsidP="000E4565">
      <w:pPr>
        <w:pStyle w:val="Paragraphedeliste"/>
        <w:spacing w:line="360" w:lineRule="auto"/>
        <w:jc w:val="both"/>
        <w:rPr>
          <w:rFonts w:asciiTheme="majorBidi" w:hAnsiTheme="majorBidi" w:cstheme="majorBidi"/>
          <w:sz w:val="24"/>
          <w:szCs w:val="24"/>
        </w:rPr>
      </w:pPr>
      <w:r w:rsidRPr="00D9210A">
        <w:rPr>
          <w:rFonts w:asciiTheme="majorBidi" w:hAnsiTheme="majorBidi" w:cstheme="majorBidi"/>
          <w:bCs/>
          <w:noProof/>
          <w:sz w:val="24"/>
          <w:szCs w:val="24"/>
        </w:rPr>
        <mc:AlternateContent>
          <mc:Choice Requires="wps">
            <w:drawing>
              <wp:anchor distT="0" distB="0" distL="114300" distR="114300" simplePos="0" relativeHeight="251715584" behindDoc="0" locked="0" layoutInCell="1" allowOverlap="1" wp14:anchorId="32CEA656" wp14:editId="17D2DB0B">
                <wp:simplePos x="0" y="0"/>
                <wp:positionH relativeFrom="margin">
                  <wp:posOffset>1624330</wp:posOffset>
                </wp:positionH>
                <wp:positionV relativeFrom="paragraph">
                  <wp:posOffset>263525</wp:posOffset>
                </wp:positionV>
                <wp:extent cx="3971925" cy="3352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971925" cy="3352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7B7DEF" w14:textId="01EFA962" w:rsidR="001F20DB" w:rsidRPr="004D716B" w:rsidRDefault="001F20DB"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paths:</w:t>
                            </w:r>
                          </w:p>
                          <w:p w14:paraId="249AF47F" w14:textId="6241C6E0" w:rsidR="001F20DB" w:rsidRPr="004D716B" w:rsidRDefault="001F20DB"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/etudiants:</w:t>
                            </w:r>
                          </w:p>
                          <w:p w14:paraId="67A2683A" w14:textId="52B6E154" w:rsidR="001F20DB" w:rsidRPr="004D716B" w:rsidRDefault="001F20DB"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get:</w:t>
                            </w:r>
                          </w:p>
                          <w:p w14:paraId="5C856CD5" w14:textId="431A1874" w:rsidR="001F20DB" w:rsidRPr="004D716B" w:rsidRDefault="0050468E"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001F20DB" w:rsidRPr="004D716B">
                              <w:rPr>
                                <w:rFonts w:ascii="Times New Roman" w:hAnsi="Times New Roman" w:cs="Times New Roman"/>
                                <w:color w:val="000000" w:themeColor="text1"/>
                                <w:sz w:val="24"/>
                                <w:szCs w:val="24"/>
                                <w:lang w:val="fr-ML"/>
                              </w:rPr>
                              <w:t>tags:</w:t>
                            </w:r>
                          </w:p>
                          <w:p w14:paraId="05AD1993" w14:textId="4ADD301C" w:rsidR="001F20DB" w:rsidRPr="004D716B" w:rsidRDefault="0050468E"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001F20DB" w:rsidRPr="004D716B">
                              <w:rPr>
                                <w:rFonts w:ascii="Times New Roman" w:hAnsi="Times New Roman" w:cs="Times New Roman"/>
                                <w:color w:val="000000" w:themeColor="text1"/>
                                <w:sz w:val="24"/>
                                <w:szCs w:val="24"/>
                                <w:lang w:val="fr-ML"/>
                              </w:rPr>
                              <w:t xml:space="preserve">- </w:t>
                            </w:r>
                            <w:r w:rsidR="001F20DB" w:rsidRPr="004D716B">
                              <w:rPr>
                                <w:rFonts w:ascii="Times New Roman" w:hAnsi="Times New Roman" w:cs="Times New Roman"/>
                                <w:b/>
                                <w:bCs/>
                                <w:color w:val="000000" w:themeColor="text1"/>
                                <w:sz w:val="24"/>
                                <w:szCs w:val="24"/>
                                <w:lang w:val="fr-ML"/>
                              </w:rPr>
                              <w:t>Récupération</w:t>
                            </w:r>
                          </w:p>
                          <w:p w14:paraId="5CBAC8FC" w14:textId="5AF37E57" w:rsidR="001F20DB" w:rsidRPr="004D716B" w:rsidRDefault="0050468E"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001F20DB" w:rsidRPr="004D716B">
                              <w:rPr>
                                <w:rFonts w:ascii="Times New Roman" w:hAnsi="Times New Roman" w:cs="Times New Roman"/>
                                <w:color w:val="000000" w:themeColor="text1"/>
                                <w:sz w:val="24"/>
                                <w:szCs w:val="24"/>
                                <w:lang w:val="fr-ML"/>
                              </w:rPr>
                              <w:t>responses:</w:t>
                            </w:r>
                          </w:p>
                          <w:p w14:paraId="04BD4850" w14:textId="36468410" w:rsidR="001F20DB" w:rsidRPr="004D716B" w:rsidRDefault="0050468E"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001F20DB" w:rsidRPr="004D716B">
                              <w:rPr>
                                <w:rFonts w:ascii="Times New Roman" w:hAnsi="Times New Roman" w:cs="Times New Roman"/>
                                <w:color w:val="000000" w:themeColor="text1"/>
                                <w:sz w:val="24"/>
                                <w:szCs w:val="24"/>
                                <w:lang w:val="fr-ML"/>
                              </w:rPr>
                              <w:t>200:</w:t>
                            </w:r>
                          </w:p>
                          <w:p w14:paraId="6C8BD397" w14:textId="392969A9" w:rsidR="001F20DB" w:rsidRPr="004D716B" w:rsidRDefault="0050468E"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001F20DB" w:rsidRPr="004D716B">
                              <w:rPr>
                                <w:rFonts w:ascii="Times New Roman" w:hAnsi="Times New Roman" w:cs="Times New Roman"/>
                                <w:color w:val="000000" w:themeColor="text1"/>
                                <w:sz w:val="24"/>
                                <w:szCs w:val="24"/>
                                <w:lang w:val="fr-ML"/>
                              </w:rPr>
                              <w:t>description: une liste d’étudiant</w:t>
                            </w:r>
                          </w:p>
                          <w:p w14:paraId="04C74D4B" w14:textId="783135C0" w:rsidR="00AB5F1A" w:rsidRPr="004D716B" w:rsidRDefault="00AB5F1A" w:rsidP="009E1B6E">
                            <w:pPr>
                              <w:pStyle w:val="Sansinterligne"/>
                              <w:pBdr>
                                <w:bottom w:val="single" w:sz="6" w:space="1" w:color="auto"/>
                              </w:pBdr>
                              <w:rPr>
                                <w:rFonts w:ascii="Times New Roman" w:hAnsi="Times New Roman" w:cs="Times New Roman"/>
                                <w:color w:val="000000" w:themeColor="text1"/>
                                <w:sz w:val="24"/>
                                <w:szCs w:val="24"/>
                                <w:lang w:val="fr-ML"/>
                              </w:rPr>
                            </w:pPr>
                          </w:p>
                          <w:p w14:paraId="3455642E" w14:textId="77777777" w:rsidR="00AB5F1A" w:rsidRPr="004D716B" w:rsidRDefault="00AB5F1A" w:rsidP="009E1B6E">
                            <w:pPr>
                              <w:pStyle w:val="Sansinterligne"/>
                              <w:rPr>
                                <w:rFonts w:ascii="Times New Roman" w:hAnsi="Times New Roman" w:cs="Times New Roman"/>
                                <w:color w:val="000000" w:themeColor="text1"/>
                                <w:sz w:val="24"/>
                                <w:szCs w:val="24"/>
                                <w:lang w:val="fr-ML"/>
                              </w:rPr>
                            </w:pPr>
                          </w:p>
                          <w:p w14:paraId="4B414057" w14:textId="77777777" w:rsidR="001F20DB" w:rsidRPr="004D716B" w:rsidRDefault="001F20DB"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tags:</w:t>
                            </w:r>
                          </w:p>
                          <w:p w14:paraId="214E2672" w14:textId="539F38CD" w:rsidR="001F20DB" w:rsidRPr="004D716B" w:rsidRDefault="001F20DB" w:rsidP="009E1B6E">
                            <w:pPr>
                              <w:pStyle w:val="Sansinterligne"/>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name: </w:t>
                            </w:r>
                            <w:r w:rsidRPr="004D716B">
                              <w:rPr>
                                <w:rFonts w:ascii="Times New Roman" w:hAnsi="Times New Roman" w:cs="Times New Roman"/>
                                <w:b/>
                                <w:bCs/>
                                <w:color w:val="000000" w:themeColor="text1"/>
                                <w:sz w:val="24"/>
                                <w:szCs w:val="24"/>
                                <w:lang w:val="fr-ML"/>
                              </w:rPr>
                              <w:t>Récupération</w:t>
                            </w:r>
                          </w:p>
                          <w:p w14:paraId="1E52F4BB" w14:textId="4D9BFA46" w:rsidR="0050468E" w:rsidRPr="004D716B" w:rsidRDefault="0050468E"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 “”</w:t>
                            </w:r>
                          </w:p>
                          <w:p w14:paraId="60AFEF0E" w14:textId="479BA84C" w:rsidR="001F20DB" w:rsidRPr="004D716B" w:rsidRDefault="001F20DB"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name: Modification</w:t>
                            </w:r>
                          </w:p>
                          <w:p w14:paraId="39943A0F" w14:textId="56895267" w:rsidR="0050468E" w:rsidRPr="004D716B" w:rsidRDefault="0050468E"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00A63044" w:rsidRPr="004D716B">
                              <w:rPr>
                                <w:rFonts w:ascii="Times New Roman" w:hAnsi="Times New Roman" w:cs="Times New Roman"/>
                                <w:b/>
                                <w:bCs/>
                                <w:color w:val="000000" w:themeColor="text1"/>
                                <w:sz w:val="24"/>
                                <w:szCs w:val="24"/>
                                <w:lang w:val="fr-ML"/>
                              </w:rPr>
                              <w:t xml:space="preserve"> “”</w:t>
                            </w:r>
                          </w:p>
                          <w:p w14:paraId="651676DA" w14:textId="68E8E2C8" w:rsidR="009E1B6E" w:rsidRPr="00A63044" w:rsidRDefault="009E1B6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EA656" id="Rectangle 4" o:spid="_x0000_s1042" style="position:absolute;left:0;text-align:left;margin-left:127.9pt;margin-top:20.75pt;width:312.75pt;height:26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" fillcolor="white [3212]" strokecolor="#1f4d78 [1604]" strokeweight="1pt">
                <v:textbox>
                  <w:txbxContent>
                    <w:p w14:paraId="287B7DEF" w14:textId="01EFA962" w:rsidR="001F20DB" w:rsidRPr="004D716B" w:rsidRDefault="001F20DB"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paths:</w:t>
                      </w:r>
                    </w:p>
                    <w:p w14:paraId="249AF47F" w14:textId="6241C6E0" w:rsidR="001F20DB" w:rsidRPr="004D716B" w:rsidRDefault="001F20DB"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/etudiants:</w:t>
                      </w:r>
                    </w:p>
                    <w:p w14:paraId="67A2683A" w14:textId="52B6E154" w:rsidR="001F20DB" w:rsidRPr="004D716B" w:rsidRDefault="001F20DB"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get:</w:t>
                      </w:r>
                    </w:p>
                    <w:p w14:paraId="5C856CD5" w14:textId="431A1874" w:rsidR="001F20DB" w:rsidRPr="004D716B" w:rsidRDefault="0050468E"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001F20DB" w:rsidRPr="004D716B">
                        <w:rPr>
                          <w:rFonts w:ascii="Times New Roman" w:hAnsi="Times New Roman" w:cs="Times New Roman"/>
                          <w:color w:val="000000" w:themeColor="text1"/>
                          <w:sz w:val="24"/>
                          <w:szCs w:val="24"/>
                          <w:lang w:val="fr-ML"/>
                        </w:rPr>
                        <w:t>tags:</w:t>
                      </w:r>
                    </w:p>
                    <w:p w14:paraId="05AD1993" w14:textId="4ADD301C" w:rsidR="001F20DB" w:rsidRPr="004D716B" w:rsidRDefault="0050468E"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001F20DB" w:rsidRPr="004D716B">
                        <w:rPr>
                          <w:rFonts w:ascii="Times New Roman" w:hAnsi="Times New Roman" w:cs="Times New Roman"/>
                          <w:color w:val="000000" w:themeColor="text1"/>
                          <w:sz w:val="24"/>
                          <w:szCs w:val="24"/>
                          <w:lang w:val="fr-ML"/>
                        </w:rPr>
                        <w:t xml:space="preserve">- </w:t>
                      </w:r>
                      <w:r w:rsidR="001F20DB" w:rsidRPr="004D716B">
                        <w:rPr>
                          <w:rFonts w:ascii="Times New Roman" w:hAnsi="Times New Roman" w:cs="Times New Roman"/>
                          <w:b/>
                          <w:bCs/>
                          <w:color w:val="000000" w:themeColor="text1"/>
                          <w:sz w:val="24"/>
                          <w:szCs w:val="24"/>
                          <w:lang w:val="fr-ML"/>
                        </w:rPr>
                        <w:t>Récupération</w:t>
                      </w:r>
                    </w:p>
                    <w:p w14:paraId="5CBAC8FC" w14:textId="5AF37E57" w:rsidR="001F20DB" w:rsidRPr="004D716B" w:rsidRDefault="0050468E"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001F20DB" w:rsidRPr="004D716B">
                        <w:rPr>
                          <w:rFonts w:ascii="Times New Roman" w:hAnsi="Times New Roman" w:cs="Times New Roman"/>
                          <w:color w:val="000000" w:themeColor="text1"/>
                          <w:sz w:val="24"/>
                          <w:szCs w:val="24"/>
                          <w:lang w:val="fr-ML"/>
                        </w:rPr>
                        <w:t>responses:</w:t>
                      </w:r>
                    </w:p>
                    <w:p w14:paraId="04BD4850" w14:textId="36468410" w:rsidR="001F20DB" w:rsidRPr="004D716B" w:rsidRDefault="0050468E"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001F20DB" w:rsidRPr="004D716B">
                        <w:rPr>
                          <w:rFonts w:ascii="Times New Roman" w:hAnsi="Times New Roman" w:cs="Times New Roman"/>
                          <w:color w:val="000000" w:themeColor="text1"/>
                          <w:sz w:val="24"/>
                          <w:szCs w:val="24"/>
                          <w:lang w:val="fr-ML"/>
                        </w:rPr>
                        <w:t>200:</w:t>
                      </w:r>
                    </w:p>
                    <w:p w14:paraId="6C8BD397" w14:textId="392969A9" w:rsidR="001F20DB" w:rsidRPr="004D716B" w:rsidRDefault="0050468E"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r w:rsidR="001F20DB" w:rsidRPr="004D716B">
                        <w:rPr>
                          <w:rFonts w:ascii="Times New Roman" w:hAnsi="Times New Roman" w:cs="Times New Roman"/>
                          <w:color w:val="000000" w:themeColor="text1"/>
                          <w:sz w:val="24"/>
                          <w:szCs w:val="24"/>
                          <w:lang w:val="fr-ML"/>
                        </w:rPr>
                        <w:t>description: une liste d’étudiant</w:t>
                      </w:r>
                    </w:p>
                    <w:p w14:paraId="04C74D4B" w14:textId="783135C0" w:rsidR="00AB5F1A" w:rsidRPr="004D716B" w:rsidRDefault="00AB5F1A" w:rsidP="009E1B6E">
                      <w:pPr>
                        <w:pStyle w:val="Sansinterligne"/>
                        <w:pBdr>
                          <w:bottom w:val="single" w:sz="6" w:space="1" w:color="auto"/>
                        </w:pBdr>
                        <w:rPr>
                          <w:rFonts w:ascii="Times New Roman" w:hAnsi="Times New Roman" w:cs="Times New Roman"/>
                          <w:color w:val="000000" w:themeColor="text1"/>
                          <w:sz w:val="24"/>
                          <w:szCs w:val="24"/>
                          <w:lang w:val="fr-ML"/>
                        </w:rPr>
                      </w:pPr>
                    </w:p>
                    <w:p w14:paraId="3455642E" w14:textId="77777777" w:rsidR="00AB5F1A" w:rsidRPr="004D716B" w:rsidRDefault="00AB5F1A" w:rsidP="009E1B6E">
                      <w:pPr>
                        <w:pStyle w:val="Sansinterligne"/>
                        <w:rPr>
                          <w:rFonts w:ascii="Times New Roman" w:hAnsi="Times New Roman" w:cs="Times New Roman"/>
                          <w:color w:val="000000" w:themeColor="text1"/>
                          <w:sz w:val="24"/>
                          <w:szCs w:val="24"/>
                          <w:lang w:val="fr-ML"/>
                        </w:rPr>
                      </w:pPr>
                    </w:p>
                    <w:p w14:paraId="4B414057" w14:textId="77777777" w:rsidR="001F20DB" w:rsidRPr="004D716B" w:rsidRDefault="001F20DB"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tags:</w:t>
                      </w:r>
                    </w:p>
                    <w:p w14:paraId="214E2672" w14:textId="539F38CD" w:rsidR="001F20DB" w:rsidRPr="004D716B" w:rsidRDefault="001F20DB" w:rsidP="009E1B6E">
                      <w:pPr>
                        <w:pStyle w:val="Sansinterligne"/>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name: </w:t>
                      </w:r>
                      <w:r w:rsidRPr="004D716B">
                        <w:rPr>
                          <w:rFonts w:ascii="Times New Roman" w:hAnsi="Times New Roman" w:cs="Times New Roman"/>
                          <w:b/>
                          <w:bCs/>
                          <w:color w:val="000000" w:themeColor="text1"/>
                          <w:sz w:val="24"/>
                          <w:szCs w:val="24"/>
                          <w:lang w:val="fr-ML"/>
                        </w:rPr>
                        <w:t>Récupération</w:t>
                      </w:r>
                    </w:p>
                    <w:p w14:paraId="1E52F4BB" w14:textId="4D9BFA46" w:rsidR="0050468E" w:rsidRPr="004D716B" w:rsidRDefault="0050468E"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 “”</w:t>
                      </w:r>
                    </w:p>
                    <w:p w14:paraId="60AFEF0E" w14:textId="479BA84C" w:rsidR="001F20DB" w:rsidRPr="004D716B" w:rsidRDefault="001F20DB"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name: Modification</w:t>
                      </w:r>
                    </w:p>
                    <w:p w14:paraId="39943A0F" w14:textId="56895267" w:rsidR="0050468E" w:rsidRPr="004D716B" w:rsidRDefault="0050468E"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00A63044" w:rsidRPr="004D716B">
                        <w:rPr>
                          <w:rFonts w:ascii="Times New Roman" w:hAnsi="Times New Roman" w:cs="Times New Roman"/>
                          <w:b/>
                          <w:bCs/>
                          <w:color w:val="000000" w:themeColor="text1"/>
                          <w:sz w:val="24"/>
                          <w:szCs w:val="24"/>
                          <w:lang w:val="fr-ML"/>
                        </w:rPr>
                        <w:t xml:space="preserve"> “”</w:t>
                      </w:r>
                    </w:p>
                    <w:p w14:paraId="651676DA" w14:textId="68E8E2C8" w:rsidR="009E1B6E" w:rsidRPr="00A63044" w:rsidRDefault="009E1B6E"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v:textbox>
                <w10:wrap anchorx="margin"/>
              </v:rect>
            </w:pict>
          </mc:Fallback>
        </mc:AlternateContent>
      </w:r>
      <w:r w:rsidR="00014994" w:rsidRPr="00D9210A">
        <w:rPr>
          <w:rFonts w:asciiTheme="majorBidi" w:hAnsiTheme="majorBidi" w:cstheme="majorBidi"/>
          <w:bCs/>
          <w:sz w:val="24"/>
          <w:szCs w:val="24"/>
        </w:rPr>
        <w:t>Exemple</w:t>
      </w:r>
      <w:r w:rsidR="00014994" w:rsidRPr="00D9210A">
        <w:rPr>
          <w:rFonts w:asciiTheme="majorBidi" w:hAnsiTheme="majorBidi" w:cstheme="majorBidi"/>
          <w:b/>
          <w:sz w:val="24"/>
          <w:szCs w:val="24"/>
        </w:rPr>
        <w:t> </w:t>
      </w:r>
      <w:r w:rsidR="00014994" w:rsidRPr="00D9210A">
        <w:rPr>
          <w:rFonts w:asciiTheme="majorBidi" w:hAnsiTheme="majorBidi" w:cstheme="majorBidi"/>
          <w:sz w:val="24"/>
          <w:szCs w:val="24"/>
        </w:rPr>
        <w:t>:</w:t>
      </w:r>
    </w:p>
    <w:p w14:paraId="39868FF4" w14:textId="3D2B8FF4" w:rsidR="00014994" w:rsidRDefault="00014994" w:rsidP="00730C8D">
      <w:pPr>
        <w:spacing w:line="360" w:lineRule="auto"/>
        <w:jc w:val="both"/>
        <w:rPr>
          <w:rFonts w:asciiTheme="majorBidi" w:hAnsiTheme="majorBidi" w:cstheme="majorBidi"/>
          <w:sz w:val="24"/>
          <w:szCs w:val="24"/>
        </w:rPr>
      </w:pPr>
    </w:p>
    <w:p w14:paraId="03C617D8" w14:textId="4E80E11D" w:rsidR="00014994" w:rsidRDefault="00014994" w:rsidP="00730C8D">
      <w:pPr>
        <w:spacing w:line="360" w:lineRule="auto"/>
        <w:jc w:val="both"/>
        <w:rPr>
          <w:rFonts w:asciiTheme="majorBidi" w:hAnsiTheme="majorBidi" w:cstheme="majorBidi"/>
          <w:sz w:val="24"/>
          <w:szCs w:val="24"/>
        </w:rPr>
      </w:pPr>
    </w:p>
    <w:p w14:paraId="09BBD00A" w14:textId="73A553F2" w:rsidR="00014994" w:rsidRDefault="00014994" w:rsidP="00730C8D">
      <w:pPr>
        <w:spacing w:line="360" w:lineRule="auto"/>
        <w:jc w:val="both"/>
        <w:rPr>
          <w:rFonts w:asciiTheme="majorBidi" w:hAnsiTheme="majorBidi" w:cstheme="majorBidi"/>
          <w:sz w:val="24"/>
          <w:szCs w:val="24"/>
        </w:rPr>
      </w:pPr>
    </w:p>
    <w:p w14:paraId="28926C2B" w14:textId="144C6DD6" w:rsidR="00014994" w:rsidRDefault="00014994" w:rsidP="00730C8D">
      <w:pPr>
        <w:spacing w:line="360" w:lineRule="auto"/>
        <w:jc w:val="both"/>
        <w:rPr>
          <w:rFonts w:asciiTheme="majorBidi" w:hAnsiTheme="majorBidi" w:cstheme="majorBidi"/>
          <w:sz w:val="24"/>
          <w:szCs w:val="24"/>
        </w:rPr>
      </w:pPr>
    </w:p>
    <w:p w14:paraId="35035F21" w14:textId="2D4BA76B" w:rsidR="00014994" w:rsidRDefault="00014994" w:rsidP="00730C8D">
      <w:pPr>
        <w:spacing w:line="360" w:lineRule="auto"/>
        <w:jc w:val="both"/>
        <w:rPr>
          <w:rFonts w:asciiTheme="majorBidi" w:hAnsiTheme="majorBidi" w:cstheme="majorBidi"/>
          <w:sz w:val="24"/>
          <w:szCs w:val="24"/>
        </w:rPr>
      </w:pPr>
    </w:p>
    <w:p w14:paraId="58847FE2" w14:textId="73DD375A" w:rsidR="009E1B6E" w:rsidRDefault="009E1B6E" w:rsidP="00730C8D">
      <w:pPr>
        <w:spacing w:line="360" w:lineRule="auto"/>
        <w:jc w:val="both"/>
        <w:rPr>
          <w:rFonts w:asciiTheme="majorBidi" w:hAnsiTheme="majorBidi" w:cstheme="majorBidi"/>
          <w:sz w:val="26"/>
          <w:szCs w:val="26"/>
        </w:rPr>
      </w:pPr>
    </w:p>
    <w:p w14:paraId="08A1756E" w14:textId="611A4272" w:rsidR="0050468E" w:rsidRDefault="0050468E" w:rsidP="00730C8D">
      <w:pPr>
        <w:spacing w:line="360" w:lineRule="auto"/>
        <w:jc w:val="both"/>
        <w:rPr>
          <w:rFonts w:asciiTheme="majorBidi" w:hAnsiTheme="majorBidi" w:cstheme="majorBidi"/>
          <w:sz w:val="26"/>
          <w:szCs w:val="26"/>
        </w:rPr>
      </w:pPr>
    </w:p>
    <w:p w14:paraId="4773E79B" w14:textId="345EBD2F" w:rsidR="0050468E" w:rsidRDefault="0050468E" w:rsidP="00730C8D">
      <w:pPr>
        <w:spacing w:line="360" w:lineRule="auto"/>
        <w:jc w:val="both"/>
        <w:rPr>
          <w:rFonts w:asciiTheme="majorBidi" w:hAnsiTheme="majorBidi" w:cstheme="majorBidi"/>
          <w:sz w:val="26"/>
          <w:szCs w:val="26"/>
        </w:rPr>
      </w:pPr>
    </w:p>
    <w:p w14:paraId="318C7257" w14:textId="77777777" w:rsidR="00AB5F1A" w:rsidRDefault="00AB5F1A" w:rsidP="00730C8D">
      <w:pPr>
        <w:spacing w:line="360" w:lineRule="auto"/>
        <w:jc w:val="both"/>
        <w:rPr>
          <w:rFonts w:asciiTheme="majorBidi" w:hAnsiTheme="majorBidi" w:cstheme="majorBidi"/>
          <w:sz w:val="26"/>
          <w:szCs w:val="26"/>
        </w:rPr>
      </w:pPr>
    </w:p>
    <w:p w14:paraId="6EEE3035" w14:textId="54A13F36" w:rsidR="004B4FBA" w:rsidRPr="009E1B6E" w:rsidRDefault="004B4FBA" w:rsidP="004B4FBA">
      <w:pPr>
        <w:spacing w:line="360" w:lineRule="auto"/>
        <w:jc w:val="center"/>
        <w:rPr>
          <w:rFonts w:asciiTheme="majorBidi" w:hAnsiTheme="majorBidi" w:cstheme="majorBidi"/>
          <w:sz w:val="26"/>
          <w:szCs w:val="26"/>
          <w:u w:val="single"/>
        </w:rPr>
      </w:pPr>
      <w:r w:rsidRPr="004B4FBA">
        <w:rPr>
          <w:rFonts w:asciiTheme="majorBidi" w:hAnsiTheme="majorBidi" w:cstheme="majorBidi"/>
          <w:b/>
          <w:bCs/>
          <w:sz w:val="26"/>
          <w:szCs w:val="26"/>
          <w:u w:val="single"/>
        </w:rPr>
        <w:t xml:space="preserve">Figure </w:t>
      </w:r>
      <w:r w:rsidR="009E1B6E">
        <w:rPr>
          <w:rFonts w:asciiTheme="majorBidi" w:hAnsiTheme="majorBidi" w:cstheme="majorBidi"/>
          <w:b/>
          <w:bCs/>
          <w:sz w:val="26"/>
          <w:szCs w:val="26"/>
          <w:u w:val="single"/>
        </w:rPr>
        <w:t>1.</w:t>
      </w:r>
      <w:r w:rsidR="00E164B9">
        <w:rPr>
          <w:rFonts w:asciiTheme="majorBidi" w:hAnsiTheme="majorBidi" w:cstheme="majorBidi"/>
          <w:b/>
          <w:bCs/>
          <w:sz w:val="26"/>
          <w:szCs w:val="26"/>
          <w:u w:val="single"/>
        </w:rPr>
        <w:t>10</w:t>
      </w:r>
      <w:r w:rsidR="009E1B6E" w:rsidRPr="00530485">
        <w:rPr>
          <w:rFonts w:asciiTheme="majorBidi" w:hAnsiTheme="majorBidi" w:cstheme="majorBidi"/>
          <w:b/>
          <w:bCs/>
          <w:sz w:val="26"/>
          <w:szCs w:val="26"/>
        </w:rPr>
        <w:t xml:space="preserve"> : </w:t>
      </w:r>
      <w:r w:rsidR="009E1B6E" w:rsidRPr="00530485">
        <w:rPr>
          <w:rFonts w:asciiTheme="majorBidi" w:hAnsiTheme="majorBidi" w:cstheme="majorBidi"/>
          <w:sz w:val="26"/>
          <w:szCs w:val="26"/>
        </w:rPr>
        <w:t xml:space="preserve">utilisation de </w:t>
      </w:r>
      <w:r w:rsidR="009E1B6E" w:rsidRPr="00530485">
        <w:rPr>
          <w:rFonts w:asciiTheme="majorBidi" w:hAnsiTheme="majorBidi" w:cstheme="majorBidi"/>
          <w:i/>
          <w:iCs/>
          <w:sz w:val="26"/>
          <w:szCs w:val="26"/>
        </w:rPr>
        <w:t>tags</w:t>
      </w:r>
      <w:r w:rsidR="009E1B6E" w:rsidRPr="00530485">
        <w:rPr>
          <w:rFonts w:asciiTheme="majorBidi" w:hAnsiTheme="majorBidi" w:cstheme="majorBidi"/>
          <w:sz w:val="26"/>
          <w:szCs w:val="26"/>
        </w:rPr>
        <w:t xml:space="preserve"> et </w:t>
      </w:r>
      <w:r w:rsidR="009E1B6E" w:rsidRPr="00530485">
        <w:rPr>
          <w:rFonts w:asciiTheme="majorBidi" w:hAnsiTheme="majorBidi" w:cstheme="majorBidi"/>
          <w:i/>
          <w:iCs/>
          <w:sz w:val="26"/>
          <w:szCs w:val="26"/>
        </w:rPr>
        <w:t>externalsDocs</w:t>
      </w:r>
      <w:r w:rsidR="009E1B6E" w:rsidRPr="00530485">
        <w:rPr>
          <w:rFonts w:asciiTheme="majorBidi" w:hAnsiTheme="majorBidi" w:cstheme="majorBidi"/>
          <w:sz w:val="26"/>
          <w:szCs w:val="26"/>
        </w:rPr>
        <w:t xml:space="preserve"> dans l’objet </w:t>
      </w:r>
      <w:r w:rsidR="009E1B6E" w:rsidRPr="00530485">
        <w:rPr>
          <w:rFonts w:asciiTheme="majorBidi" w:hAnsiTheme="majorBidi" w:cstheme="majorBidi"/>
          <w:i/>
          <w:iCs/>
          <w:sz w:val="26"/>
          <w:szCs w:val="26"/>
        </w:rPr>
        <w:t>paths</w:t>
      </w:r>
    </w:p>
    <w:p w14:paraId="0338BDEA" w14:textId="3762C65E" w:rsidR="008646AD" w:rsidRPr="00D9210A" w:rsidRDefault="00AD1C14" w:rsidP="00730C8D">
      <w:pPr>
        <w:spacing w:line="360" w:lineRule="auto"/>
        <w:ind w:left="360"/>
        <w:jc w:val="both"/>
        <w:rPr>
          <w:rFonts w:asciiTheme="majorBidi" w:hAnsiTheme="majorBidi" w:cstheme="majorBidi"/>
          <w:sz w:val="24"/>
          <w:szCs w:val="24"/>
          <w:lang w:val="fr-ML"/>
        </w:rPr>
      </w:pPr>
      <w:r w:rsidRPr="00D9210A">
        <w:rPr>
          <w:rFonts w:asciiTheme="majorBidi" w:hAnsiTheme="majorBidi" w:cstheme="majorBidi"/>
          <w:sz w:val="24"/>
          <w:szCs w:val="24"/>
          <w:lang w:val="fr-ML"/>
        </w:rPr>
        <w:t xml:space="preserve">Une API est décrite grâce à la définition des propriétés de ces différents objets. L’inclusion de ces objets en suivant la syntaxe (en JSON ou en YAML) permet une description détaillée ce qui renseigne l’utilisateur : de la version, du format, des types de donnée prise en charge par l’API, le </w:t>
      </w:r>
      <w:r w:rsidRPr="00D9210A">
        <w:rPr>
          <w:rFonts w:asciiTheme="majorBidi" w:hAnsiTheme="majorBidi" w:cstheme="majorBidi"/>
          <w:sz w:val="24"/>
          <w:szCs w:val="24"/>
        </w:rPr>
        <w:t>type de sécurité utilisé,</w:t>
      </w:r>
      <w:r w:rsidRPr="00D9210A">
        <w:rPr>
          <w:rFonts w:asciiTheme="majorBidi" w:hAnsiTheme="majorBidi" w:cstheme="majorBidi"/>
          <w:sz w:val="24"/>
          <w:szCs w:val="24"/>
          <w:lang w:val="fr-ML"/>
        </w:rPr>
        <w:t xml:space="preserve"> </w:t>
      </w:r>
      <w:r w:rsidR="001175CE" w:rsidRPr="00D9210A">
        <w:rPr>
          <w:rFonts w:asciiTheme="majorBidi" w:hAnsiTheme="majorBidi" w:cstheme="majorBidi"/>
          <w:sz w:val="24"/>
          <w:szCs w:val="24"/>
          <w:lang w:val="fr-ML"/>
        </w:rPr>
        <w:t xml:space="preserve">etc. </w:t>
      </w:r>
      <w:r w:rsidR="00BB0CA9">
        <w:rPr>
          <w:rFonts w:asciiTheme="majorBidi" w:hAnsiTheme="majorBidi" w:cstheme="majorBidi"/>
          <w:sz w:val="24"/>
          <w:szCs w:val="24"/>
          <w:lang w:val="fr-ML"/>
        </w:rPr>
        <w:t>C</w:t>
      </w:r>
      <w:r w:rsidRPr="00D9210A">
        <w:rPr>
          <w:rFonts w:asciiTheme="majorBidi" w:hAnsiTheme="majorBidi" w:cstheme="majorBidi"/>
          <w:sz w:val="24"/>
          <w:szCs w:val="24"/>
          <w:lang w:val="fr-ML"/>
        </w:rPr>
        <w:t>’est</w:t>
      </w:r>
      <w:r w:rsidRPr="00D9210A">
        <w:rPr>
          <w:rFonts w:asciiTheme="majorBidi" w:hAnsiTheme="majorBidi" w:cstheme="majorBidi"/>
          <w:sz w:val="24"/>
          <w:szCs w:val="24"/>
        </w:rPr>
        <w:t xml:space="preserve"> un formalisme de description : de structure des documents APIs, des manières pour adresser des requêtes correctes aux serveurs http, de quelle forme est la réponse </w:t>
      </w:r>
      <w:r w:rsidRPr="00D9210A">
        <w:rPr>
          <w:rFonts w:asciiTheme="majorBidi" w:hAnsiTheme="majorBidi" w:cstheme="majorBidi"/>
          <w:sz w:val="24"/>
          <w:szCs w:val="24"/>
          <w:lang w:val="fr-ML"/>
        </w:rPr>
        <w:t>et sur quelle contrainte les services sont fournis.</w:t>
      </w:r>
    </w:p>
    <w:p w14:paraId="556557BB" w14:textId="11F5DCD1" w:rsidR="00E1731D" w:rsidRPr="001F20DB" w:rsidRDefault="00E1731D" w:rsidP="00DA1D51">
      <w:pPr>
        <w:pStyle w:val="Paragraphedeliste"/>
        <w:numPr>
          <w:ilvl w:val="0"/>
          <w:numId w:val="1"/>
        </w:numPr>
        <w:spacing w:line="360" w:lineRule="auto"/>
        <w:jc w:val="both"/>
        <w:outlineLvl w:val="1"/>
        <w:rPr>
          <w:rFonts w:asciiTheme="majorBidi" w:hAnsiTheme="majorBidi" w:cstheme="majorBidi"/>
          <w:sz w:val="28"/>
          <w:szCs w:val="28"/>
          <w:lang w:val="fr-ML"/>
        </w:rPr>
      </w:pPr>
      <w:r w:rsidRPr="001F20DB">
        <w:rPr>
          <w:rFonts w:asciiTheme="majorBidi" w:hAnsiTheme="majorBidi" w:cstheme="majorBidi"/>
          <w:b/>
          <w:bCs/>
          <w:sz w:val="28"/>
          <w:szCs w:val="28"/>
          <w:u w:val="single"/>
          <w:lang w:val="fr-ML"/>
        </w:rPr>
        <w:t>Les langages</w:t>
      </w:r>
      <w:r w:rsidR="000E3C61" w:rsidRPr="001F20DB">
        <w:rPr>
          <w:rFonts w:asciiTheme="majorBidi" w:hAnsiTheme="majorBidi" w:cstheme="majorBidi"/>
          <w:b/>
          <w:bCs/>
          <w:sz w:val="28"/>
          <w:szCs w:val="28"/>
          <w:u w:val="single"/>
          <w:lang w:val="fr-ML"/>
        </w:rPr>
        <w:t xml:space="preserve"> et outils</w:t>
      </w:r>
      <w:r w:rsidRPr="001F20DB">
        <w:rPr>
          <w:rFonts w:asciiTheme="majorBidi" w:hAnsiTheme="majorBidi" w:cstheme="majorBidi"/>
          <w:b/>
          <w:bCs/>
          <w:sz w:val="28"/>
          <w:szCs w:val="28"/>
          <w:u w:val="single"/>
          <w:lang w:val="fr-ML"/>
        </w:rPr>
        <w:t xml:space="preserve"> utilisés</w:t>
      </w:r>
      <w:r w:rsidRPr="001F20DB">
        <w:rPr>
          <w:rFonts w:asciiTheme="majorBidi" w:hAnsiTheme="majorBidi" w:cstheme="majorBidi"/>
          <w:sz w:val="28"/>
          <w:szCs w:val="28"/>
          <w:lang w:val="fr-ML"/>
        </w:rPr>
        <w:t> :</w:t>
      </w:r>
    </w:p>
    <w:p w14:paraId="2024E7D0" w14:textId="7BB10730" w:rsidR="000E3C61" w:rsidRPr="001F20DB" w:rsidRDefault="000E3C61" w:rsidP="00DA1D51">
      <w:pPr>
        <w:pStyle w:val="Paragraphedeliste"/>
        <w:numPr>
          <w:ilvl w:val="0"/>
          <w:numId w:val="23"/>
        </w:numPr>
        <w:spacing w:line="360" w:lineRule="auto"/>
        <w:jc w:val="both"/>
        <w:outlineLvl w:val="2"/>
        <w:rPr>
          <w:rFonts w:asciiTheme="majorBidi" w:hAnsiTheme="majorBidi" w:cstheme="majorBidi"/>
          <w:sz w:val="28"/>
          <w:szCs w:val="28"/>
          <w:lang w:val="fr-ML"/>
        </w:rPr>
      </w:pPr>
      <w:r w:rsidRPr="000E4565">
        <w:rPr>
          <w:rFonts w:asciiTheme="majorBidi" w:hAnsiTheme="majorBidi" w:cstheme="majorBidi"/>
          <w:b/>
          <w:bCs/>
          <w:sz w:val="26"/>
          <w:szCs w:val="26"/>
          <w:u w:val="single"/>
          <w:lang w:val="fr-ML"/>
        </w:rPr>
        <w:t>Les langages utilisés</w:t>
      </w:r>
      <w:r w:rsidRPr="001F20DB">
        <w:rPr>
          <w:rFonts w:asciiTheme="majorBidi" w:hAnsiTheme="majorBidi" w:cstheme="majorBidi"/>
          <w:sz w:val="28"/>
          <w:szCs w:val="28"/>
          <w:lang w:val="fr-ML"/>
        </w:rPr>
        <w:t> :</w:t>
      </w:r>
    </w:p>
    <w:p w14:paraId="3C3A9946" w14:textId="77777777" w:rsidR="008C48F1" w:rsidRPr="00E15333" w:rsidRDefault="00E1731D" w:rsidP="00730C8D">
      <w:pPr>
        <w:pStyle w:val="Paragraphedeliste"/>
        <w:numPr>
          <w:ilvl w:val="0"/>
          <w:numId w:val="17"/>
        </w:numPr>
        <w:spacing w:line="360" w:lineRule="auto"/>
        <w:jc w:val="both"/>
        <w:rPr>
          <w:rFonts w:asciiTheme="majorBidi" w:hAnsiTheme="majorBidi" w:cstheme="majorBidi"/>
          <w:sz w:val="26"/>
          <w:szCs w:val="26"/>
          <w:lang w:val="fr-ML"/>
        </w:rPr>
      </w:pPr>
      <w:r w:rsidRPr="000E4565">
        <w:rPr>
          <w:rFonts w:asciiTheme="majorBidi" w:hAnsiTheme="majorBidi" w:cstheme="majorBidi"/>
          <w:b/>
          <w:bCs/>
          <w:sz w:val="24"/>
          <w:szCs w:val="24"/>
          <w:u w:val="single"/>
          <w:lang w:val="fr-ML"/>
        </w:rPr>
        <w:t>JSON (JavaScript Objet Notation</w:t>
      </w:r>
      <w:r w:rsidR="004B5C39" w:rsidRPr="000E4565">
        <w:rPr>
          <w:rFonts w:asciiTheme="majorBidi" w:hAnsiTheme="majorBidi" w:cstheme="majorBidi"/>
          <w:b/>
          <w:bCs/>
          <w:sz w:val="24"/>
          <w:szCs w:val="24"/>
          <w:u w:val="single"/>
          <w:lang w:val="fr-ML"/>
        </w:rPr>
        <w:t>)</w:t>
      </w:r>
      <w:r w:rsidR="004B5C39" w:rsidRPr="00E15333">
        <w:rPr>
          <w:rFonts w:asciiTheme="majorBidi" w:hAnsiTheme="majorBidi" w:cstheme="majorBidi"/>
          <w:sz w:val="26"/>
          <w:szCs w:val="26"/>
          <w:lang w:val="fr-ML"/>
        </w:rPr>
        <w:t xml:space="preserve"> </w:t>
      </w:r>
      <w:r w:rsidRPr="00E15333">
        <w:rPr>
          <w:rFonts w:asciiTheme="majorBidi" w:hAnsiTheme="majorBidi" w:cstheme="majorBidi"/>
          <w:sz w:val="26"/>
          <w:szCs w:val="26"/>
          <w:lang w:val="fr-ML"/>
        </w:rPr>
        <w:t>:</w:t>
      </w:r>
      <w:r w:rsidR="004B5C39" w:rsidRPr="00E15333">
        <w:rPr>
          <w:rFonts w:asciiTheme="majorBidi" w:hAnsiTheme="majorBidi" w:cstheme="majorBidi"/>
          <w:sz w:val="26"/>
          <w:szCs w:val="26"/>
          <w:lang w:val="fr-ML"/>
        </w:rPr>
        <w:t xml:space="preserve"> </w:t>
      </w:r>
    </w:p>
    <w:p w14:paraId="46A7D455" w14:textId="01DA9F79" w:rsidR="004E0B57" w:rsidRPr="00D9210A" w:rsidRDefault="008C48F1" w:rsidP="00730C8D">
      <w:pPr>
        <w:spacing w:line="360" w:lineRule="auto"/>
        <w:ind w:left="360"/>
        <w:jc w:val="both"/>
        <w:rPr>
          <w:rFonts w:asciiTheme="majorBidi" w:hAnsiTheme="majorBidi" w:cstheme="majorBidi"/>
          <w:sz w:val="24"/>
          <w:szCs w:val="24"/>
          <w:lang w:val="fr-ML"/>
        </w:rPr>
      </w:pPr>
      <w:r w:rsidRPr="00EC2E64">
        <w:rPr>
          <w:rFonts w:asciiTheme="majorBidi" w:hAnsiTheme="majorBidi" w:cstheme="majorBidi"/>
          <w:i/>
          <w:iCs/>
          <w:sz w:val="24"/>
          <w:szCs w:val="24"/>
          <w:lang w:val="fr-ML"/>
        </w:rPr>
        <w:lastRenderedPageBreak/>
        <w:t>JavaScript Objet Notation</w:t>
      </w:r>
      <w:r w:rsidRPr="00D9210A">
        <w:rPr>
          <w:rFonts w:asciiTheme="majorBidi" w:hAnsiTheme="majorBidi" w:cstheme="majorBidi"/>
          <w:sz w:val="24"/>
          <w:szCs w:val="24"/>
          <w:lang w:val="fr-ML"/>
        </w:rPr>
        <w:t xml:space="preserve"> </w:t>
      </w:r>
      <w:r w:rsidR="004B5C39" w:rsidRPr="00D9210A">
        <w:rPr>
          <w:rFonts w:asciiTheme="majorBidi" w:hAnsiTheme="majorBidi" w:cstheme="majorBidi"/>
          <w:sz w:val="24"/>
          <w:szCs w:val="24"/>
          <w:lang w:val="fr-ML"/>
        </w:rPr>
        <w:t>est un format de données basé sur les types de</w:t>
      </w:r>
      <w:r w:rsidRPr="00D9210A">
        <w:rPr>
          <w:rFonts w:asciiTheme="majorBidi" w:hAnsiTheme="majorBidi" w:cstheme="majorBidi"/>
          <w:sz w:val="24"/>
          <w:szCs w:val="24"/>
          <w:lang w:val="fr-ML"/>
        </w:rPr>
        <w:t xml:space="preserve"> </w:t>
      </w:r>
      <w:r w:rsidR="004B5C39" w:rsidRPr="00D9210A">
        <w:rPr>
          <w:rFonts w:asciiTheme="majorBidi" w:hAnsiTheme="majorBidi" w:cstheme="majorBidi"/>
          <w:sz w:val="24"/>
          <w:szCs w:val="24"/>
          <w:lang w:val="fr-ML"/>
        </w:rPr>
        <w:t xml:space="preserve">données de la programmation en langage </w:t>
      </w:r>
      <w:r w:rsidRPr="00D9210A">
        <w:rPr>
          <w:rFonts w:asciiTheme="majorBidi" w:hAnsiTheme="majorBidi" w:cstheme="majorBidi"/>
          <w:sz w:val="24"/>
          <w:szCs w:val="24"/>
          <w:lang w:val="fr-ML"/>
        </w:rPr>
        <w:t xml:space="preserve">JavaScript </w:t>
      </w:r>
      <w:r w:rsidR="00AF16E0">
        <w:rPr>
          <w:rFonts w:asciiTheme="majorBidi" w:hAnsiTheme="majorBidi" w:cstheme="majorBidi"/>
          <w:sz w:val="24"/>
          <w:szCs w:val="24"/>
          <w:lang w:val="fr-ML"/>
        </w:rPr>
        <w:t>[7]</w:t>
      </w:r>
      <w:r w:rsidR="004B5C39" w:rsidRPr="00D9210A">
        <w:rPr>
          <w:rFonts w:asciiTheme="majorBidi" w:hAnsiTheme="majorBidi" w:cstheme="majorBidi"/>
          <w:sz w:val="24"/>
          <w:szCs w:val="24"/>
          <w:lang w:val="fr-ML"/>
        </w:rPr>
        <w:t>. C’est un langage léger</w:t>
      </w:r>
      <w:r w:rsidRPr="00D9210A">
        <w:rPr>
          <w:rFonts w:asciiTheme="majorBidi" w:hAnsiTheme="majorBidi" w:cstheme="majorBidi"/>
          <w:sz w:val="24"/>
          <w:szCs w:val="24"/>
          <w:lang w:val="fr-ML"/>
        </w:rPr>
        <w:t xml:space="preserve"> et est devenu le format principal</w:t>
      </w:r>
      <w:r w:rsidR="004B5C39" w:rsidRPr="00D9210A">
        <w:rPr>
          <w:rFonts w:asciiTheme="majorBidi" w:hAnsiTheme="majorBidi" w:cstheme="majorBidi"/>
          <w:sz w:val="24"/>
          <w:szCs w:val="24"/>
          <w:lang w:val="fr-ML"/>
        </w:rPr>
        <w:t xml:space="preserve"> d’échange d’information. Il permet de représenter les données avec une structure arborescence</w:t>
      </w:r>
      <w:r w:rsidR="00F73675" w:rsidRPr="00D9210A">
        <w:rPr>
          <w:rFonts w:asciiTheme="majorBidi" w:hAnsiTheme="majorBidi" w:cstheme="majorBidi"/>
          <w:sz w:val="24"/>
          <w:szCs w:val="24"/>
          <w:lang w:val="fr-ML"/>
        </w:rPr>
        <w:t xml:space="preserve"> dont l’affichage respect la règle clé-valeur</w:t>
      </w:r>
      <w:r w:rsidR="004B5C39" w:rsidRPr="00D9210A">
        <w:rPr>
          <w:rFonts w:asciiTheme="majorBidi" w:hAnsiTheme="majorBidi" w:cstheme="majorBidi"/>
          <w:sz w:val="24"/>
          <w:szCs w:val="24"/>
          <w:lang w:val="fr-ML"/>
        </w:rPr>
        <w:t>.</w:t>
      </w:r>
      <w:r w:rsidRPr="00D9210A">
        <w:rPr>
          <w:rFonts w:asciiTheme="majorBidi" w:hAnsiTheme="majorBidi" w:cstheme="majorBidi"/>
          <w:sz w:val="24"/>
          <w:szCs w:val="24"/>
          <w:lang w:val="fr-ML"/>
        </w:rPr>
        <w:t xml:space="preserve"> C'est devenu le format le plus populaire pour envoyer des requêtes API et des réponses via le protocole HTTP car il est facile à comprendre pour développeurs et les machines. </w:t>
      </w:r>
      <w:r w:rsidR="00F73675" w:rsidRPr="00D9210A">
        <w:rPr>
          <w:rFonts w:asciiTheme="majorBidi" w:hAnsiTheme="majorBidi" w:cstheme="majorBidi"/>
          <w:sz w:val="24"/>
          <w:szCs w:val="24"/>
          <w:lang w:val="fr-ML"/>
        </w:rPr>
        <w:t>C’est une représentation d’objet sachant que ces objets peuvent contenir d’autres objets.</w:t>
      </w:r>
      <w:r w:rsidR="004E0B57" w:rsidRPr="00D9210A">
        <w:rPr>
          <w:rFonts w:asciiTheme="majorBidi" w:hAnsiTheme="majorBidi" w:cstheme="majorBidi"/>
          <w:sz w:val="24"/>
          <w:szCs w:val="24"/>
          <w:lang w:val="fr-ML"/>
        </w:rPr>
        <w:t xml:space="preserve"> JSON prend en charge six (6) type</w:t>
      </w:r>
      <w:r w:rsidR="006F6403" w:rsidRPr="00D9210A">
        <w:rPr>
          <w:rFonts w:asciiTheme="majorBidi" w:hAnsiTheme="majorBidi" w:cstheme="majorBidi"/>
          <w:sz w:val="24"/>
          <w:szCs w:val="24"/>
          <w:lang w:val="fr-ML"/>
        </w:rPr>
        <w:t xml:space="preserve"> de données </w:t>
      </w:r>
      <w:r w:rsidR="004E0B57" w:rsidRPr="00D9210A">
        <w:rPr>
          <w:rFonts w:asciiTheme="majorBidi" w:hAnsiTheme="majorBidi" w:cstheme="majorBidi"/>
          <w:sz w:val="24"/>
          <w:szCs w:val="24"/>
          <w:lang w:val="fr-ML"/>
        </w:rPr>
        <w:t>qui sont : objets (</w:t>
      </w:r>
      <w:proofErr w:type="spellStart"/>
      <w:r w:rsidR="004E0B57" w:rsidRPr="004D716B">
        <w:rPr>
          <w:rFonts w:asciiTheme="majorBidi" w:hAnsiTheme="majorBidi" w:cstheme="majorBidi"/>
          <w:i/>
          <w:iCs/>
          <w:sz w:val="24"/>
          <w:szCs w:val="24"/>
          <w:lang w:val="fr-ML"/>
        </w:rPr>
        <w:t>objects</w:t>
      </w:r>
      <w:proofErr w:type="spellEnd"/>
      <w:r w:rsidR="004E0B57" w:rsidRPr="00D9210A">
        <w:rPr>
          <w:rFonts w:asciiTheme="majorBidi" w:hAnsiTheme="majorBidi" w:cstheme="majorBidi"/>
          <w:sz w:val="24"/>
          <w:szCs w:val="24"/>
          <w:lang w:val="fr-ML"/>
        </w:rPr>
        <w:t>), tableaux (</w:t>
      </w:r>
      <w:proofErr w:type="spellStart"/>
      <w:r w:rsidR="004E0B57" w:rsidRPr="004D716B">
        <w:rPr>
          <w:rFonts w:asciiTheme="majorBidi" w:hAnsiTheme="majorBidi" w:cstheme="majorBidi"/>
          <w:i/>
          <w:iCs/>
          <w:sz w:val="24"/>
          <w:szCs w:val="24"/>
          <w:lang w:val="fr-ML"/>
        </w:rPr>
        <w:t>arrays</w:t>
      </w:r>
      <w:proofErr w:type="spellEnd"/>
      <w:r w:rsidR="004E0B57" w:rsidRPr="00D9210A">
        <w:rPr>
          <w:rFonts w:asciiTheme="majorBidi" w:hAnsiTheme="majorBidi" w:cstheme="majorBidi"/>
          <w:sz w:val="24"/>
          <w:szCs w:val="24"/>
          <w:lang w:val="fr-ML"/>
        </w:rPr>
        <w:t>), chaînes (</w:t>
      </w:r>
      <w:r w:rsidR="004E0B57" w:rsidRPr="00D9210A">
        <w:rPr>
          <w:rFonts w:asciiTheme="majorBidi" w:hAnsiTheme="majorBidi" w:cstheme="majorBidi"/>
          <w:i/>
          <w:iCs/>
          <w:sz w:val="24"/>
          <w:szCs w:val="24"/>
          <w:lang w:val="fr-ML"/>
        </w:rPr>
        <w:t>strings</w:t>
      </w:r>
      <w:r w:rsidR="004E0B57" w:rsidRPr="00D9210A">
        <w:rPr>
          <w:rFonts w:asciiTheme="majorBidi" w:hAnsiTheme="majorBidi" w:cstheme="majorBidi"/>
          <w:sz w:val="24"/>
          <w:szCs w:val="24"/>
          <w:lang w:val="fr-ML"/>
        </w:rPr>
        <w:t>), nombres (</w:t>
      </w:r>
      <w:proofErr w:type="spellStart"/>
      <w:r w:rsidR="004E0B57" w:rsidRPr="004D716B">
        <w:rPr>
          <w:rFonts w:asciiTheme="majorBidi" w:hAnsiTheme="majorBidi" w:cstheme="majorBidi"/>
          <w:i/>
          <w:iCs/>
          <w:sz w:val="24"/>
          <w:szCs w:val="24"/>
          <w:lang w:val="fr-ML"/>
        </w:rPr>
        <w:t>numbers</w:t>
      </w:r>
      <w:proofErr w:type="spellEnd"/>
      <w:r w:rsidR="004E0B57" w:rsidRPr="00D9210A">
        <w:rPr>
          <w:rFonts w:asciiTheme="majorBidi" w:hAnsiTheme="majorBidi" w:cstheme="majorBidi"/>
          <w:sz w:val="24"/>
          <w:szCs w:val="24"/>
          <w:lang w:val="fr-ML"/>
        </w:rPr>
        <w:t>), valeurs booléennes (</w:t>
      </w:r>
      <w:r w:rsidR="004E0B57" w:rsidRPr="004D716B">
        <w:rPr>
          <w:rFonts w:asciiTheme="majorBidi" w:hAnsiTheme="majorBidi" w:cstheme="majorBidi"/>
          <w:i/>
          <w:iCs/>
          <w:sz w:val="24"/>
          <w:szCs w:val="24"/>
          <w:lang w:val="fr-ML"/>
        </w:rPr>
        <w:t>boolean</w:t>
      </w:r>
      <w:r w:rsidR="004E0B57" w:rsidRPr="00D9210A">
        <w:rPr>
          <w:rFonts w:asciiTheme="majorBidi" w:hAnsiTheme="majorBidi" w:cstheme="majorBidi"/>
          <w:i/>
          <w:iCs/>
          <w:sz w:val="24"/>
          <w:szCs w:val="24"/>
          <w:lang w:val="fr-ML"/>
        </w:rPr>
        <w:t xml:space="preserve"> values</w:t>
      </w:r>
      <w:r w:rsidR="004E0B57" w:rsidRPr="00D9210A">
        <w:rPr>
          <w:rFonts w:asciiTheme="majorBidi" w:hAnsiTheme="majorBidi" w:cstheme="majorBidi"/>
          <w:sz w:val="24"/>
          <w:szCs w:val="24"/>
          <w:lang w:val="fr-ML"/>
        </w:rPr>
        <w:t xml:space="preserve">) et </w:t>
      </w:r>
      <w:proofErr w:type="spellStart"/>
      <w:r w:rsidR="004E0B57" w:rsidRPr="004D716B">
        <w:rPr>
          <w:rFonts w:asciiTheme="majorBidi" w:hAnsiTheme="majorBidi" w:cstheme="majorBidi"/>
          <w:sz w:val="24"/>
          <w:szCs w:val="24"/>
          <w:lang w:val="fr-ML"/>
        </w:rPr>
        <w:t>null</w:t>
      </w:r>
      <w:proofErr w:type="spellEnd"/>
      <w:r w:rsidR="004E0B57" w:rsidRPr="00D9210A">
        <w:rPr>
          <w:rFonts w:asciiTheme="majorBidi" w:hAnsiTheme="majorBidi" w:cstheme="majorBidi"/>
          <w:sz w:val="24"/>
          <w:szCs w:val="24"/>
          <w:lang w:val="fr-ML"/>
        </w:rPr>
        <w:t>.</w:t>
      </w:r>
    </w:p>
    <w:p w14:paraId="4295D3FB" w14:textId="5F60A072" w:rsidR="00E1731D" w:rsidRPr="007B105A" w:rsidRDefault="00E1731D" w:rsidP="00730C8D">
      <w:pPr>
        <w:pStyle w:val="Paragraphedeliste"/>
        <w:numPr>
          <w:ilvl w:val="0"/>
          <w:numId w:val="17"/>
        </w:numPr>
        <w:spacing w:line="360" w:lineRule="auto"/>
        <w:jc w:val="both"/>
        <w:rPr>
          <w:rFonts w:asciiTheme="majorBidi" w:hAnsiTheme="majorBidi" w:cstheme="majorBidi"/>
          <w:sz w:val="24"/>
          <w:szCs w:val="24"/>
          <w:lang w:val="en-US"/>
        </w:rPr>
      </w:pPr>
      <w:r w:rsidRPr="007B105A">
        <w:rPr>
          <w:rFonts w:asciiTheme="majorBidi" w:hAnsiTheme="majorBidi" w:cstheme="majorBidi"/>
          <w:b/>
          <w:bCs/>
          <w:sz w:val="24"/>
          <w:szCs w:val="24"/>
          <w:u w:val="single"/>
          <w:lang w:val="en-US"/>
        </w:rPr>
        <w:t>YAML</w:t>
      </w:r>
      <w:r w:rsidR="001B3C57" w:rsidRPr="007B105A">
        <w:rPr>
          <w:rFonts w:asciiTheme="majorBidi" w:hAnsiTheme="majorBidi" w:cstheme="majorBidi"/>
          <w:b/>
          <w:bCs/>
          <w:sz w:val="24"/>
          <w:szCs w:val="24"/>
          <w:u w:val="single"/>
          <w:lang w:val="en-US"/>
        </w:rPr>
        <w:t xml:space="preserve"> </w:t>
      </w:r>
      <w:r w:rsidR="001B3C57" w:rsidRPr="007B105A">
        <w:rPr>
          <w:rFonts w:ascii="Times New Roman" w:hAnsi="Times New Roman" w:cs="Times New Roman"/>
          <w:b/>
          <w:bCs/>
          <w:sz w:val="24"/>
          <w:szCs w:val="24"/>
          <w:u w:val="single"/>
          <w:lang w:val="en-US"/>
        </w:rPr>
        <w:t>(</w:t>
      </w:r>
      <w:r w:rsidR="001B3C57" w:rsidRPr="007B105A">
        <w:rPr>
          <w:rStyle w:val="hgkelc"/>
          <w:rFonts w:ascii="Times New Roman" w:hAnsi="Times New Roman" w:cs="Times New Roman"/>
          <w:b/>
          <w:bCs/>
          <w:sz w:val="24"/>
          <w:szCs w:val="24"/>
          <w:u w:val="single"/>
          <w:lang w:val="en-US"/>
        </w:rPr>
        <w:t>Yet Another Markup Language)</w:t>
      </w:r>
      <w:r w:rsidRPr="007B105A">
        <w:rPr>
          <w:rFonts w:asciiTheme="majorBidi" w:hAnsiTheme="majorBidi" w:cstheme="majorBidi"/>
          <w:sz w:val="24"/>
          <w:szCs w:val="24"/>
          <w:lang w:val="en-US"/>
        </w:rPr>
        <w:t>:</w:t>
      </w:r>
    </w:p>
    <w:p w14:paraId="34FFC815" w14:textId="3D9D326C" w:rsidR="001B3C57" w:rsidRPr="00D9210A" w:rsidRDefault="001B3C57" w:rsidP="00730C8D">
      <w:pPr>
        <w:spacing w:line="360" w:lineRule="auto"/>
        <w:ind w:left="360"/>
        <w:jc w:val="both"/>
        <w:rPr>
          <w:rFonts w:asciiTheme="majorBidi" w:hAnsiTheme="majorBidi" w:cstheme="majorBidi"/>
          <w:sz w:val="24"/>
          <w:szCs w:val="24"/>
          <w:lang w:val="fr-ML"/>
        </w:rPr>
      </w:pPr>
      <w:r w:rsidRPr="00D9210A">
        <w:rPr>
          <w:rFonts w:asciiTheme="majorBidi" w:hAnsiTheme="majorBidi" w:cstheme="majorBidi"/>
          <w:sz w:val="24"/>
          <w:szCs w:val="24"/>
          <w:lang w:val="fr-ML"/>
        </w:rPr>
        <w:t>YAML est un langage de sérialisation de données conçu</w:t>
      </w:r>
      <w:r w:rsidR="006F6403" w:rsidRPr="00D9210A">
        <w:rPr>
          <w:rFonts w:asciiTheme="majorBidi" w:hAnsiTheme="majorBidi" w:cstheme="majorBidi"/>
          <w:sz w:val="24"/>
          <w:szCs w:val="24"/>
          <w:lang w:val="fr-ML"/>
        </w:rPr>
        <w:t xml:space="preserve"> pour être</w:t>
      </w:r>
      <w:r w:rsidRPr="00D9210A">
        <w:rPr>
          <w:rFonts w:asciiTheme="majorBidi" w:hAnsiTheme="majorBidi" w:cstheme="majorBidi"/>
          <w:sz w:val="24"/>
          <w:szCs w:val="24"/>
          <w:lang w:val="fr-ML"/>
        </w:rPr>
        <w:t xml:space="preserve"> fonctionnel</w:t>
      </w:r>
      <w:r w:rsidR="00B61B0C" w:rsidRPr="00D9210A">
        <w:rPr>
          <w:rFonts w:asciiTheme="majorBidi" w:hAnsiTheme="majorBidi" w:cstheme="majorBidi"/>
          <w:sz w:val="24"/>
          <w:szCs w:val="24"/>
          <w:lang w:val="fr-ML"/>
        </w:rPr>
        <w:t xml:space="preserve"> et lisible pour les humains</w:t>
      </w:r>
      <w:r w:rsidR="00911BF6" w:rsidRPr="00D9210A">
        <w:rPr>
          <w:rFonts w:asciiTheme="majorBidi" w:hAnsiTheme="majorBidi" w:cstheme="majorBidi"/>
          <w:sz w:val="24"/>
          <w:szCs w:val="24"/>
          <w:lang w:val="fr-ML"/>
        </w:rPr>
        <w:t xml:space="preserve"> </w:t>
      </w:r>
      <w:r w:rsidR="00AF16E0">
        <w:rPr>
          <w:rFonts w:asciiTheme="majorBidi" w:hAnsiTheme="majorBidi" w:cstheme="majorBidi"/>
          <w:sz w:val="24"/>
          <w:szCs w:val="24"/>
          <w:lang w:val="fr-ML"/>
        </w:rPr>
        <w:t>[8]</w:t>
      </w:r>
      <w:r w:rsidR="00B61B0C" w:rsidRPr="00D9210A">
        <w:rPr>
          <w:rFonts w:asciiTheme="majorBidi" w:hAnsiTheme="majorBidi" w:cstheme="majorBidi"/>
          <w:sz w:val="24"/>
          <w:szCs w:val="24"/>
          <w:lang w:val="fr-ML"/>
        </w:rPr>
        <w:t>. Ce n’est pas un langage de balisage</w:t>
      </w:r>
      <w:r w:rsidR="006F6403" w:rsidRPr="00D9210A">
        <w:rPr>
          <w:rFonts w:asciiTheme="majorBidi" w:hAnsiTheme="majorBidi" w:cstheme="majorBidi"/>
          <w:sz w:val="24"/>
          <w:szCs w:val="24"/>
          <w:lang w:val="fr-ML"/>
        </w:rPr>
        <w:t>, il est utilisé dans les applications où les données sont stockées ou transmises</w:t>
      </w:r>
      <w:r w:rsidR="00B61B0C" w:rsidRPr="00D9210A">
        <w:rPr>
          <w:rFonts w:asciiTheme="majorBidi" w:hAnsiTheme="majorBidi" w:cstheme="majorBidi"/>
          <w:sz w:val="24"/>
          <w:szCs w:val="24"/>
          <w:lang w:val="fr-ML"/>
        </w:rPr>
        <w:t xml:space="preserve">. </w:t>
      </w:r>
      <w:r w:rsidR="006F6403" w:rsidRPr="00D9210A">
        <w:rPr>
          <w:rFonts w:asciiTheme="majorBidi" w:hAnsiTheme="majorBidi" w:cstheme="majorBidi"/>
          <w:sz w:val="24"/>
          <w:szCs w:val="24"/>
          <w:lang w:val="fr-ML"/>
        </w:rPr>
        <w:t>Il est compréhensible par les programmeurs, respect le principe d’indentation et utilise les tirets comme une nouvelle entrée dans un tableau. Ce</w:t>
      </w:r>
      <w:r w:rsidR="0078766B" w:rsidRPr="00D9210A">
        <w:rPr>
          <w:rFonts w:asciiTheme="majorBidi" w:hAnsiTheme="majorBidi" w:cstheme="majorBidi"/>
          <w:sz w:val="24"/>
          <w:szCs w:val="24"/>
          <w:lang w:val="fr-ML"/>
        </w:rPr>
        <w:t xml:space="preserve"> </w:t>
      </w:r>
      <w:r w:rsidR="006F6403" w:rsidRPr="00D9210A">
        <w:rPr>
          <w:rFonts w:asciiTheme="majorBidi" w:hAnsiTheme="majorBidi" w:cstheme="majorBidi"/>
          <w:sz w:val="24"/>
          <w:szCs w:val="24"/>
          <w:lang w:val="fr-ML"/>
        </w:rPr>
        <w:t>langage spécifie les mêmes types d’informations que JSON.</w:t>
      </w:r>
      <w:r w:rsidR="0078766B" w:rsidRPr="00D9210A">
        <w:rPr>
          <w:rFonts w:asciiTheme="majorBidi" w:hAnsiTheme="majorBidi" w:cstheme="majorBidi"/>
          <w:sz w:val="24"/>
          <w:szCs w:val="24"/>
          <w:lang w:val="fr-ML"/>
        </w:rPr>
        <w:t xml:space="preserve"> YAML a été spécialement créé pour bien fonctionner dans les cas d'utilisation courants tels que : fichiers de configuration, fichiers journaux, messagerie interprocessus, partage de données en plusieurs langues afin de faciliter la compréhension et la visualis</w:t>
      </w:r>
      <w:r w:rsidR="008D4C2F" w:rsidRPr="00D9210A">
        <w:rPr>
          <w:rFonts w:asciiTheme="majorBidi" w:hAnsiTheme="majorBidi" w:cstheme="majorBidi"/>
          <w:sz w:val="24"/>
          <w:szCs w:val="24"/>
          <w:lang w:val="fr-ML"/>
        </w:rPr>
        <w:t>at</w:t>
      </w:r>
      <w:r w:rsidR="0078766B" w:rsidRPr="00D9210A">
        <w:rPr>
          <w:rFonts w:asciiTheme="majorBidi" w:hAnsiTheme="majorBidi" w:cstheme="majorBidi"/>
          <w:sz w:val="24"/>
          <w:szCs w:val="24"/>
          <w:lang w:val="fr-ML"/>
        </w:rPr>
        <w:t>ion pour simplifier la programmation.</w:t>
      </w:r>
    </w:p>
    <w:p w14:paraId="661707A9" w14:textId="2C924B4E" w:rsidR="00600178" w:rsidRDefault="000E3C61" w:rsidP="00DA1D51">
      <w:pPr>
        <w:pStyle w:val="Paragraphedeliste"/>
        <w:numPr>
          <w:ilvl w:val="0"/>
          <w:numId w:val="23"/>
        </w:numPr>
        <w:spacing w:line="360" w:lineRule="auto"/>
        <w:jc w:val="both"/>
        <w:outlineLvl w:val="2"/>
        <w:rPr>
          <w:rFonts w:ascii="Times New Roman" w:hAnsi="Times New Roman" w:cs="Times New Roman"/>
          <w:sz w:val="24"/>
          <w:szCs w:val="24"/>
        </w:rPr>
      </w:pPr>
      <w:r w:rsidRPr="00D9210A">
        <w:rPr>
          <w:rFonts w:ascii="Times New Roman" w:hAnsi="Times New Roman" w:cs="Times New Roman"/>
          <w:b/>
          <w:bCs/>
          <w:sz w:val="24"/>
          <w:szCs w:val="24"/>
          <w:u w:val="single"/>
        </w:rPr>
        <w:t>L</w:t>
      </w:r>
      <w:r w:rsidR="000040D3">
        <w:rPr>
          <w:rFonts w:ascii="Times New Roman" w:hAnsi="Times New Roman" w:cs="Times New Roman"/>
          <w:b/>
          <w:bCs/>
          <w:sz w:val="24"/>
          <w:szCs w:val="24"/>
          <w:u w:val="single"/>
        </w:rPr>
        <w:t xml:space="preserve">es </w:t>
      </w:r>
      <w:r w:rsidRPr="00D9210A">
        <w:rPr>
          <w:rFonts w:ascii="Times New Roman" w:hAnsi="Times New Roman" w:cs="Times New Roman"/>
          <w:b/>
          <w:bCs/>
          <w:sz w:val="24"/>
          <w:szCs w:val="24"/>
          <w:u w:val="single"/>
        </w:rPr>
        <w:t>outils utilisé</w:t>
      </w:r>
      <w:r w:rsidR="000040D3">
        <w:rPr>
          <w:rFonts w:ascii="Times New Roman" w:hAnsi="Times New Roman" w:cs="Times New Roman"/>
          <w:b/>
          <w:bCs/>
          <w:sz w:val="24"/>
          <w:szCs w:val="24"/>
          <w:u w:val="single"/>
        </w:rPr>
        <w:t>s</w:t>
      </w:r>
      <w:r w:rsidRPr="00D9210A">
        <w:rPr>
          <w:rFonts w:ascii="Times New Roman" w:hAnsi="Times New Roman" w:cs="Times New Roman"/>
          <w:sz w:val="24"/>
          <w:szCs w:val="24"/>
        </w:rPr>
        <w:t> :</w:t>
      </w:r>
      <w:r w:rsidR="001D49C4">
        <w:rPr>
          <w:rFonts w:ascii="Times New Roman" w:hAnsi="Times New Roman" w:cs="Times New Roman"/>
          <w:sz w:val="24"/>
          <w:szCs w:val="24"/>
        </w:rPr>
        <w:t xml:space="preserve"> le </w:t>
      </w:r>
      <w:r w:rsidR="001D49C4" w:rsidRPr="00EC014E">
        <w:rPr>
          <w:rFonts w:ascii="Times New Roman" w:hAnsi="Times New Roman" w:cs="Times New Roman"/>
          <w:i/>
          <w:iCs/>
          <w:sz w:val="24"/>
          <w:szCs w:val="24"/>
        </w:rPr>
        <w:t>Swagger</w:t>
      </w:r>
    </w:p>
    <w:p w14:paraId="5E74B7FA" w14:textId="4E50BA72" w:rsidR="00601128" w:rsidRPr="00601128" w:rsidRDefault="00601128" w:rsidP="001D6EDC">
      <w:pPr>
        <w:pStyle w:val="Paragraphedeliste"/>
        <w:spacing w:line="360" w:lineRule="auto"/>
        <w:jc w:val="both"/>
        <w:rPr>
          <w:rFonts w:ascii="Times New Roman" w:hAnsi="Times New Roman" w:cs="Times New Roman"/>
          <w:sz w:val="24"/>
          <w:szCs w:val="24"/>
        </w:rPr>
      </w:pPr>
      <w:r w:rsidRPr="00EC014E">
        <w:rPr>
          <w:rFonts w:ascii="Times New Roman" w:hAnsi="Times New Roman" w:cs="Times New Roman"/>
          <w:i/>
          <w:iCs/>
          <w:sz w:val="24"/>
          <w:szCs w:val="24"/>
        </w:rPr>
        <w:t>Swagger</w:t>
      </w:r>
      <w:r w:rsidRPr="00601128">
        <w:rPr>
          <w:rFonts w:ascii="Times New Roman" w:hAnsi="Times New Roman" w:cs="Times New Roman"/>
          <w:sz w:val="24"/>
          <w:szCs w:val="24"/>
        </w:rPr>
        <w:t xml:space="preserve"> actuelle est un ensemble d’outils pour aider les développeurs dans la conception, la construction, la documentation et la consommation d’API. C’est outil qui a subi des greffes d’autres outils tels que Swagger UI, Swagger Editor et Swagger Codegen</w:t>
      </w:r>
      <w:r w:rsidR="00530485">
        <w:rPr>
          <w:rFonts w:ascii="Times New Roman" w:hAnsi="Times New Roman" w:cs="Times New Roman"/>
          <w:sz w:val="24"/>
          <w:szCs w:val="24"/>
        </w:rPr>
        <w:t xml:space="preserve"> </w:t>
      </w:r>
      <w:r w:rsidR="00AF16E0">
        <w:rPr>
          <w:rFonts w:ascii="Times New Roman" w:hAnsi="Times New Roman" w:cs="Times New Roman"/>
          <w:sz w:val="24"/>
          <w:szCs w:val="24"/>
        </w:rPr>
        <w:t>[9]</w:t>
      </w:r>
      <w:r w:rsidRPr="00601128">
        <w:rPr>
          <w:rFonts w:ascii="Times New Roman" w:hAnsi="Times New Roman" w:cs="Times New Roman"/>
          <w:sz w:val="24"/>
          <w:szCs w:val="24"/>
        </w:rPr>
        <w:t>.</w:t>
      </w:r>
    </w:p>
    <w:p w14:paraId="035FA763" w14:textId="1FBB61D0" w:rsidR="00601128" w:rsidRPr="00601128" w:rsidRDefault="00601128" w:rsidP="00601128">
      <w:pPr>
        <w:pStyle w:val="Paragraphedeliste"/>
        <w:spacing w:line="360" w:lineRule="auto"/>
        <w:jc w:val="both"/>
        <w:rPr>
          <w:rFonts w:ascii="Times New Roman" w:hAnsi="Times New Roman" w:cs="Times New Roman"/>
          <w:sz w:val="24"/>
          <w:szCs w:val="24"/>
        </w:rPr>
      </w:pPr>
      <w:r w:rsidRPr="00601128">
        <w:rPr>
          <w:rFonts w:ascii="Times New Roman" w:hAnsi="Times New Roman" w:cs="Times New Roman"/>
          <w:sz w:val="24"/>
          <w:szCs w:val="24"/>
        </w:rPr>
        <w:t>L’environnement Swagger est un environnement composé de différente partie :</w:t>
      </w:r>
    </w:p>
    <w:p w14:paraId="1FBFAD28" w14:textId="36C28B08" w:rsidR="00601128" w:rsidRDefault="00601128" w:rsidP="00601128">
      <w:pPr>
        <w:spacing w:line="360" w:lineRule="auto"/>
        <w:ind w:left="360"/>
        <w:jc w:val="both"/>
        <w:rPr>
          <w:rFonts w:ascii="Times New Roman" w:hAnsi="Times New Roman" w:cs="Times New Roman"/>
          <w:sz w:val="24"/>
          <w:szCs w:val="24"/>
        </w:rPr>
      </w:pPr>
      <w:r w:rsidRPr="00D9210A">
        <w:rPr>
          <w:rFonts w:ascii="Times New Roman" w:hAnsi="Times New Roman" w:cs="Times New Roman"/>
          <w:noProof/>
          <w:sz w:val="24"/>
          <w:szCs w:val="24"/>
        </w:rPr>
        <w:drawing>
          <wp:inline distT="0" distB="0" distL="0" distR="0" wp14:anchorId="118861C0" wp14:editId="7CD397A0">
            <wp:extent cx="5335116" cy="1500997"/>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agger.png"/>
                    <pic:cNvPicPr/>
                  </pic:nvPicPr>
                  <pic:blipFill>
                    <a:blip r:embed="rId8">
                      <a:extLst>
                        <a:ext uri="{28A0092B-C50C-407E-A947-70E740481C1C}">
                          <a14:useLocalDpi xmlns:a14="http://schemas.microsoft.com/office/drawing/2010/main" val="0"/>
                        </a:ext>
                      </a:extLst>
                    </a:blip>
                    <a:stretch>
                      <a:fillRect/>
                    </a:stretch>
                  </pic:blipFill>
                  <pic:spPr>
                    <a:xfrm>
                      <a:off x="0" y="0"/>
                      <a:ext cx="5442984" cy="1531345"/>
                    </a:xfrm>
                    <a:prstGeom prst="rect">
                      <a:avLst/>
                    </a:prstGeom>
                  </pic:spPr>
                </pic:pic>
              </a:graphicData>
            </a:graphic>
          </wp:inline>
        </w:drawing>
      </w:r>
    </w:p>
    <w:p w14:paraId="605C82AD" w14:textId="192A86BA" w:rsidR="001257F2" w:rsidRPr="00EC014E" w:rsidRDefault="001257F2" w:rsidP="001257F2">
      <w:pPr>
        <w:spacing w:line="360" w:lineRule="auto"/>
        <w:ind w:left="360"/>
        <w:jc w:val="center"/>
        <w:rPr>
          <w:rFonts w:ascii="Times New Roman" w:hAnsi="Times New Roman" w:cs="Times New Roman"/>
          <w:sz w:val="24"/>
          <w:szCs w:val="24"/>
          <w:u w:val="single"/>
        </w:rPr>
      </w:pPr>
      <w:r w:rsidRPr="001257F2">
        <w:rPr>
          <w:rFonts w:ascii="Times New Roman" w:hAnsi="Times New Roman" w:cs="Times New Roman"/>
          <w:b/>
          <w:bCs/>
          <w:sz w:val="24"/>
          <w:szCs w:val="24"/>
          <w:u w:val="single"/>
        </w:rPr>
        <w:t xml:space="preserve">Figure </w:t>
      </w:r>
      <w:r w:rsidR="00EC014E">
        <w:rPr>
          <w:rFonts w:ascii="Times New Roman" w:hAnsi="Times New Roman" w:cs="Times New Roman"/>
          <w:b/>
          <w:bCs/>
          <w:sz w:val="24"/>
          <w:szCs w:val="24"/>
          <w:u w:val="single"/>
        </w:rPr>
        <w:t>1.</w:t>
      </w:r>
      <w:r w:rsidRPr="001257F2">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1</w:t>
      </w:r>
      <w:r w:rsidR="00EC014E" w:rsidRPr="00530485">
        <w:rPr>
          <w:rFonts w:ascii="Times New Roman" w:hAnsi="Times New Roman" w:cs="Times New Roman"/>
          <w:b/>
          <w:bCs/>
          <w:sz w:val="24"/>
          <w:szCs w:val="24"/>
        </w:rPr>
        <w:t> :</w:t>
      </w:r>
      <w:r w:rsidR="00EC014E" w:rsidRPr="00530485">
        <w:rPr>
          <w:rFonts w:ascii="Times New Roman" w:hAnsi="Times New Roman" w:cs="Times New Roman"/>
          <w:sz w:val="24"/>
          <w:szCs w:val="24"/>
        </w:rPr>
        <w:t xml:space="preserve"> différents outils de </w:t>
      </w:r>
      <w:r w:rsidR="00EC014E" w:rsidRPr="00530485">
        <w:rPr>
          <w:rFonts w:ascii="Times New Roman" w:hAnsi="Times New Roman" w:cs="Times New Roman"/>
          <w:i/>
          <w:iCs/>
          <w:sz w:val="24"/>
          <w:szCs w:val="24"/>
        </w:rPr>
        <w:t>Swagger</w:t>
      </w:r>
    </w:p>
    <w:p w14:paraId="07352D19" w14:textId="307EE192" w:rsidR="000E3C61" w:rsidRDefault="000E3C61" w:rsidP="00730C8D">
      <w:pPr>
        <w:pStyle w:val="Paragraphedeliste"/>
        <w:numPr>
          <w:ilvl w:val="0"/>
          <w:numId w:val="20"/>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lastRenderedPageBreak/>
        <w:t xml:space="preserve">Swagger editor : </w:t>
      </w:r>
      <w:r w:rsidRPr="00D9210A">
        <w:rPr>
          <w:rFonts w:ascii="Times New Roman" w:hAnsi="Times New Roman" w:cs="Times New Roman"/>
          <w:sz w:val="24"/>
          <w:szCs w:val="24"/>
        </w:rPr>
        <w:t>permet de décrire des documents APIs</w:t>
      </w:r>
      <w:r w:rsidR="008D4C71" w:rsidRPr="00D9210A">
        <w:rPr>
          <w:rFonts w:ascii="Times New Roman" w:hAnsi="Times New Roman" w:cs="Times New Roman"/>
          <w:sz w:val="24"/>
          <w:szCs w:val="24"/>
        </w:rPr>
        <w:t xml:space="preserve"> web</w:t>
      </w:r>
      <w:r w:rsidRPr="00D9210A">
        <w:rPr>
          <w:rFonts w:ascii="Times New Roman" w:hAnsi="Times New Roman" w:cs="Times New Roman"/>
          <w:sz w:val="24"/>
          <w:szCs w:val="24"/>
        </w:rPr>
        <w:t xml:space="preserve">, de modifier des </w:t>
      </w:r>
      <w:r w:rsidR="00AF20E8">
        <w:rPr>
          <w:rFonts w:ascii="Times New Roman" w:hAnsi="Times New Roman" w:cs="Times New Roman"/>
          <w:sz w:val="24"/>
          <w:szCs w:val="24"/>
        </w:rPr>
        <w:t>fichiers décrivant des</w:t>
      </w:r>
      <w:r w:rsidRPr="00D9210A">
        <w:rPr>
          <w:rFonts w:ascii="Times New Roman" w:hAnsi="Times New Roman" w:cs="Times New Roman"/>
          <w:sz w:val="24"/>
          <w:szCs w:val="24"/>
        </w:rPr>
        <w:t xml:space="preserve"> APIs </w:t>
      </w:r>
      <w:r w:rsidR="006E486F">
        <w:rPr>
          <w:rFonts w:ascii="Times New Roman" w:hAnsi="Times New Roman" w:cs="Times New Roman"/>
          <w:sz w:val="24"/>
          <w:szCs w:val="24"/>
        </w:rPr>
        <w:t xml:space="preserve">web </w:t>
      </w:r>
      <w:r w:rsidRPr="00D9210A">
        <w:rPr>
          <w:rFonts w:ascii="Times New Roman" w:hAnsi="Times New Roman" w:cs="Times New Roman"/>
          <w:sz w:val="24"/>
          <w:szCs w:val="24"/>
        </w:rPr>
        <w:t>et de concevoir de nouvelle API</w:t>
      </w:r>
      <w:r w:rsidR="006E486F">
        <w:rPr>
          <w:rFonts w:ascii="Times New Roman" w:hAnsi="Times New Roman" w:cs="Times New Roman"/>
          <w:sz w:val="24"/>
          <w:szCs w:val="24"/>
        </w:rPr>
        <w:t xml:space="preserve"> web</w:t>
      </w:r>
      <w:r w:rsidRPr="00D9210A">
        <w:rPr>
          <w:rFonts w:ascii="Times New Roman" w:hAnsi="Times New Roman" w:cs="Times New Roman"/>
          <w:sz w:val="24"/>
          <w:szCs w:val="24"/>
        </w:rPr>
        <w:t>. C’est un éditeur open source en ligne</w:t>
      </w:r>
      <w:r w:rsidR="000125B3" w:rsidRPr="00D9210A">
        <w:rPr>
          <w:rFonts w:ascii="Times New Roman" w:hAnsi="Times New Roman" w:cs="Times New Roman"/>
          <w:sz w:val="24"/>
          <w:szCs w:val="24"/>
        </w:rPr>
        <w:t xml:space="preserve"> et c’est le moyen le plus facile pour commencer avec la spécification OpenAPI</w:t>
      </w:r>
      <w:r w:rsidRPr="00D9210A">
        <w:rPr>
          <w:rFonts w:ascii="Times New Roman" w:hAnsi="Times New Roman" w:cs="Times New Roman"/>
          <w:sz w:val="24"/>
          <w:szCs w:val="24"/>
        </w:rPr>
        <w:t>.</w:t>
      </w:r>
      <w:r w:rsidR="00627F9D" w:rsidRPr="00D9210A">
        <w:rPr>
          <w:rFonts w:ascii="Times New Roman" w:hAnsi="Times New Roman" w:cs="Times New Roman"/>
          <w:sz w:val="24"/>
          <w:szCs w:val="24"/>
        </w:rPr>
        <w:t xml:space="preserve"> </w:t>
      </w:r>
      <w:r w:rsidR="00600178">
        <w:rPr>
          <w:rFonts w:ascii="Times New Roman" w:hAnsi="Times New Roman" w:cs="Times New Roman"/>
          <w:sz w:val="24"/>
          <w:szCs w:val="24"/>
        </w:rPr>
        <w:t>Il permet la conversion de YAML en JSON et inversement car les deux</w:t>
      </w:r>
      <w:r w:rsidR="00627F9D" w:rsidRPr="00D9210A">
        <w:rPr>
          <w:rFonts w:ascii="Times New Roman" w:hAnsi="Times New Roman" w:cs="Times New Roman"/>
          <w:sz w:val="24"/>
          <w:szCs w:val="24"/>
        </w:rPr>
        <w:t xml:space="preserve"> langages </w:t>
      </w:r>
      <w:r w:rsidR="00600178">
        <w:rPr>
          <w:rFonts w:ascii="Times New Roman" w:hAnsi="Times New Roman" w:cs="Times New Roman"/>
          <w:sz w:val="24"/>
          <w:szCs w:val="24"/>
        </w:rPr>
        <w:t xml:space="preserve">sont </w:t>
      </w:r>
      <w:r w:rsidR="00627F9D" w:rsidRPr="00D9210A">
        <w:rPr>
          <w:rFonts w:ascii="Times New Roman" w:hAnsi="Times New Roman" w:cs="Times New Roman"/>
          <w:sz w:val="24"/>
          <w:szCs w:val="24"/>
        </w:rPr>
        <w:t>supportés</w:t>
      </w:r>
      <w:r w:rsidR="00600178">
        <w:rPr>
          <w:rFonts w:ascii="Times New Roman" w:hAnsi="Times New Roman" w:cs="Times New Roman"/>
          <w:sz w:val="24"/>
          <w:szCs w:val="24"/>
        </w:rPr>
        <w:t xml:space="preserve"> et composé d’une partie ou écrire le code et une autre partie permettant de visualiser sous formes d’interface le </w:t>
      </w:r>
      <w:r w:rsidR="00EC014E">
        <w:rPr>
          <w:rFonts w:ascii="Times New Roman" w:hAnsi="Times New Roman" w:cs="Times New Roman"/>
          <w:sz w:val="24"/>
          <w:szCs w:val="24"/>
        </w:rPr>
        <w:t>résultat</w:t>
      </w:r>
      <w:r w:rsidR="00600178">
        <w:rPr>
          <w:rFonts w:ascii="Times New Roman" w:hAnsi="Times New Roman" w:cs="Times New Roman"/>
          <w:sz w:val="24"/>
          <w:szCs w:val="24"/>
        </w:rPr>
        <w:t xml:space="preserve"> du code sous forme d’API.</w:t>
      </w:r>
    </w:p>
    <w:p w14:paraId="44D90C23" w14:textId="1863D580" w:rsidR="00600178" w:rsidRDefault="00600178" w:rsidP="0060017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B36FDC1" wp14:editId="73BFD455">
            <wp:extent cx="4676775" cy="33528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6775" cy="3352800"/>
                    </a:xfrm>
                    <a:prstGeom prst="rect">
                      <a:avLst/>
                    </a:prstGeom>
                  </pic:spPr>
                </pic:pic>
              </a:graphicData>
            </a:graphic>
          </wp:inline>
        </w:drawing>
      </w:r>
    </w:p>
    <w:p w14:paraId="6019B254" w14:textId="38480F28" w:rsidR="00600178" w:rsidRPr="00EC014E" w:rsidRDefault="00AF4290" w:rsidP="00AF4290">
      <w:pPr>
        <w:pStyle w:val="Paragraphedeliste"/>
        <w:spacing w:line="360" w:lineRule="auto"/>
        <w:ind w:left="1080"/>
        <w:jc w:val="center"/>
        <w:rPr>
          <w:rFonts w:ascii="Times New Roman" w:hAnsi="Times New Roman" w:cs="Times New Roman"/>
          <w:sz w:val="24"/>
          <w:szCs w:val="24"/>
          <w:u w:val="single"/>
        </w:rPr>
      </w:pPr>
      <w:r w:rsidRPr="00AF4290">
        <w:rPr>
          <w:rFonts w:ascii="Times New Roman" w:hAnsi="Times New Roman" w:cs="Times New Roman"/>
          <w:b/>
          <w:bCs/>
          <w:sz w:val="24"/>
          <w:szCs w:val="24"/>
          <w:u w:val="single"/>
        </w:rPr>
        <w:t xml:space="preserve">Figure </w:t>
      </w:r>
      <w:r w:rsidR="00EC014E">
        <w:rPr>
          <w:rFonts w:ascii="Times New Roman" w:hAnsi="Times New Roman" w:cs="Times New Roman"/>
          <w:b/>
          <w:bCs/>
          <w:sz w:val="24"/>
          <w:szCs w:val="24"/>
          <w:u w:val="single"/>
        </w:rPr>
        <w:t>1.</w:t>
      </w:r>
      <w:r w:rsidRPr="00AF4290">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2</w:t>
      </w:r>
      <w:r w:rsidR="00EC014E" w:rsidRPr="00530485">
        <w:rPr>
          <w:rFonts w:ascii="Times New Roman" w:hAnsi="Times New Roman" w:cs="Times New Roman"/>
          <w:b/>
          <w:bCs/>
          <w:sz w:val="24"/>
          <w:szCs w:val="24"/>
        </w:rPr>
        <w:t xml:space="preserve"> : </w:t>
      </w:r>
      <w:r w:rsidR="00EC014E" w:rsidRPr="00530485">
        <w:rPr>
          <w:rFonts w:ascii="Times New Roman" w:hAnsi="Times New Roman" w:cs="Times New Roman"/>
          <w:sz w:val="24"/>
          <w:szCs w:val="24"/>
        </w:rPr>
        <w:t>interface de Swagger Editor</w:t>
      </w:r>
    </w:p>
    <w:p w14:paraId="1E0FDA2C" w14:textId="1BCF319D" w:rsidR="000E3C61" w:rsidRPr="00D9210A" w:rsidRDefault="000E3C61" w:rsidP="00730C8D">
      <w:pPr>
        <w:pStyle w:val="Paragraphedeliste"/>
        <w:numPr>
          <w:ilvl w:val="0"/>
          <w:numId w:val="20"/>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 xml:space="preserve">Swagger </w:t>
      </w:r>
      <w:r w:rsidRPr="004D716B">
        <w:rPr>
          <w:rFonts w:ascii="Times New Roman" w:hAnsi="Times New Roman" w:cs="Times New Roman"/>
          <w:b/>
          <w:bCs/>
          <w:sz w:val="24"/>
          <w:szCs w:val="24"/>
          <w:lang w:val="fr-ML"/>
        </w:rPr>
        <w:t>codegen</w:t>
      </w:r>
      <w:r w:rsidRPr="00D9210A">
        <w:rPr>
          <w:rFonts w:ascii="Times New Roman" w:hAnsi="Times New Roman" w:cs="Times New Roman"/>
          <w:sz w:val="24"/>
          <w:szCs w:val="24"/>
        </w:rPr>
        <w:t> : ou le générateur de code, c’est</w:t>
      </w:r>
      <w:r w:rsidR="000040D3">
        <w:rPr>
          <w:rFonts w:ascii="Times New Roman" w:hAnsi="Times New Roman" w:cs="Times New Roman"/>
          <w:sz w:val="24"/>
          <w:szCs w:val="24"/>
        </w:rPr>
        <w:t xml:space="preserve"> </w:t>
      </w:r>
      <w:r w:rsidR="000040D3" w:rsidRPr="000040D3">
        <w:rPr>
          <w:rFonts w:ascii="Times New Roman" w:hAnsi="Times New Roman" w:cs="Times New Roman"/>
          <w:sz w:val="24"/>
          <w:szCs w:val="24"/>
        </w:rPr>
        <w:t>un outil permettant de générer une librairie d’API en fournissant une spécification OpenAPI</w:t>
      </w:r>
      <w:r w:rsidRPr="00D9210A">
        <w:rPr>
          <w:rFonts w:ascii="Times New Roman" w:hAnsi="Times New Roman" w:cs="Times New Roman"/>
          <w:sz w:val="24"/>
          <w:szCs w:val="24"/>
        </w:rPr>
        <w:t xml:space="preserve"> </w:t>
      </w:r>
      <w:r w:rsidR="000040D3">
        <w:rPr>
          <w:rFonts w:ascii="Times New Roman" w:hAnsi="Times New Roman" w:cs="Times New Roman"/>
          <w:sz w:val="24"/>
          <w:szCs w:val="24"/>
        </w:rPr>
        <w:t xml:space="preserve">c’est-à-dire </w:t>
      </w:r>
      <w:r w:rsidRPr="00D9210A">
        <w:rPr>
          <w:rFonts w:ascii="Times New Roman" w:hAnsi="Times New Roman" w:cs="Times New Roman"/>
          <w:sz w:val="24"/>
          <w:szCs w:val="24"/>
        </w:rPr>
        <w:t xml:space="preserve">ensemble de fichier </w:t>
      </w:r>
      <w:r w:rsidR="00C52FCD">
        <w:rPr>
          <w:rFonts w:ascii="Times New Roman" w:hAnsi="Times New Roman" w:cs="Times New Roman"/>
          <w:sz w:val="24"/>
          <w:szCs w:val="24"/>
        </w:rPr>
        <w:t>java</w:t>
      </w:r>
      <w:r w:rsidRPr="00D9210A">
        <w:rPr>
          <w:rFonts w:ascii="Times New Roman" w:hAnsi="Times New Roman" w:cs="Times New Roman"/>
          <w:sz w:val="24"/>
          <w:szCs w:val="24"/>
        </w:rPr>
        <w:t xml:space="preserve"> permettant de </w:t>
      </w:r>
      <w:r w:rsidR="00E4448D" w:rsidRPr="00D9210A">
        <w:rPr>
          <w:rFonts w:ascii="Times New Roman" w:hAnsi="Times New Roman" w:cs="Times New Roman"/>
          <w:sz w:val="24"/>
          <w:szCs w:val="24"/>
        </w:rPr>
        <w:t>générer</w:t>
      </w:r>
      <w:r w:rsidRPr="00D9210A">
        <w:rPr>
          <w:rFonts w:ascii="Times New Roman" w:hAnsi="Times New Roman" w:cs="Times New Roman"/>
          <w:sz w:val="24"/>
          <w:szCs w:val="24"/>
        </w:rPr>
        <w:t xml:space="preserve"> le code </w:t>
      </w:r>
      <w:r w:rsidR="00E4448D" w:rsidRPr="00D9210A">
        <w:rPr>
          <w:rFonts w:ascii="Times New Roman" w:hAnsi="Times New Roman" w:cs="Times New Roman"/>
          <w:sz w:val="24"/>
          <w:szCs w:val="24"/>
        </w:rPr>
        <w:t xml:space="preserve">client/serveur </w:t>
      </w:r>
      <w:r w:rsidRPr="00D9210A">
        <w:rPr>
          <w:rFonts w:ascii="Times New Roman" w:hAnsi="Times New Roman" w:cs="Times New Roman"/>
          <w:sz w:val="24"/>
          <w:szCs w:val="24"/>
        </w:rPr>
        <w:t>de différente plateforme de développement. Il génère le code pour la construction plus rapide de l’API</w:t>
      </w:r>
      <w:r w:rsidR="00E4448D" w:rsidRPr="00D9210A">
        <w:rPr>
          <w:rFonts w:ascii="Times New Roman" w:hAnsi="Times New Roman" w:cs="Times New Roman"/>
          <w:sz w:val="24"/>
          <w:szCs w:val="24"/>
        </w:rPr>
        <w:t xml:space="preserve"> définie avec la spécification OpenAPI</w:t>
      </w:r>
      <w:r w:rsidRPr="00D9210A">
        <w:rPr>
          <w:rFonts w:ascii="Times New Roman" w:hAnsi="Times New Roman" w:cs="Times New Roman"/>
          <w:sz w:val="24"/>
          <w:szCs w:val="24"/>
        </w:rPr>
        <w:t>.</w:t>
      </w:r>
    </w:p>
    <w:p w14:paraId="61318567" w14:textId="5D954CF7" w:rsidR="000E3C61" w:rsidRPr="00D9210A" w:rsidRDefault="000E3C61" w:rsidP="00730C8D">
      <w:pPr>
        <w:pStyle w:val="Paragraphedeliste"/>
        <w:numPr>
          <w:ilvl w:val="0"/>
          <w:numId w:val="20"/>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Swagger User Interface</w:t>
      </w:r>
      <w:r w:rsidRPr="00D9210A">
        <w:rPr>
          <w:rFonts w:ascii="Times New Roman" w:hAnsi="Times New Roman" w:cs="Times New Roman"/>
          <w:sz w:val="24"/>
          <w:szCs w:val="24"/>
        </w:rPr>
        <w:t xml:space="preserve"> : </w:t>
      </w:r>
      <w:r w:rsidR="000125B3" w:rsidRPr="00D9210A">
        <w:rPr>
          <w:rFonts w:ascii="Times New Roman" w:hAnsi="Times New Roman" w:cs="Times New Roman"/>
          <w:sz w:val="24"/>
          <w:szCs w:val="24"/>
        </w:rPr>
        <w:t>L'interface utilisateur Swagger permet à n'importe qui, que ce</w:t>
      </w:r>
      <w:r w:rsidR="004B4AB2">
        <w:rPr>
          <w:rFonts w:ascii="Times New Roman" w:hAnsi="Times New Roman" w:cs="Times New Roman"/>
          <w:sz w:val="24"/>
          <w:szCs w:val="24"/>
        </w:rPr>
        <w:t xml:space="preserve"> soit</w:t>
      </w:r>
      <w:r w:rsidR="000125B3" w:rsidRPr="00D9210A">
        <w:rPr>
          <w:rFonts w:ascii="Times New Roman" w:hAnsi="Times New Roman" w:cs="Times New Roman"/>
          <w:sz w:val="24"/>
          <w:szCs w:val="24"/>
        </w:rPr>
        <w:t xml:space="preserve"> </w:t>
      </w:r>
      <w:r w:rsidR="007A6F41" w:rsidRPr="00D9210A">
        <w:rPr>
          <w:rFonts w:ascii="Times New Roman" w:hAnsi="Times New Roman" w:cs="Times New Roman"/>
          <w:sz w:val="24"/>
          <w:szCs w:val="24"/>
        </w:rPr>
        <w:t>une</w:t>
      </w:r>
      <w:r w:rsidR="000125B3" w:rsidRPr="00D9210A">
        <w:rPr>
          <w:rFonts w:ascii="Times New Roman" w:hAnsi="Times New Roman" w:cs="Times New Roman"/>
          <w:sz w:val="24"/>
          <w:szCs w:val="24"/>
        </w:rPr>
        <w:t xml:space="preserve"> équipe de développement ou </w:t>
      </w:r>
      <w:r w:rsidR="007A6F41" w:rsidRPr="00D9210A">
        <w:rPr>
          <w:rFonts w:ascii="Times New Roman" w:hAnsi="Times New Roman" w:cs="Times New Roman"/>
          <w:sz w:val="24"/>
          <w:szCs w:val="24"/>
        </w:rPr>
        <w:t>les</w:t>
      </w:r>
      <w:r w:rsidR="000125B3" w:rsidRPr="00D9210A">
        <w:rPr>
          <w:rFonts w:ascii="Times New Roman" w:hAnsi="Times New Roman" w:cs="Times New Roman"/>
          <w:sz w:val="24"/>
          <w:szCs w:val="24"/>
        </w:rPr>
        <w:t xml:space="preserve"> consommateurs finaux, de visualiser et d'interagir avec les ressources de l'API sans avoir mis en place la logique de mise en œuvre </w:t>
      </w:r>
      <w:r w:rsidR="00AF16E0">
        <w:rPr>
          <w:rFonts w:ascii="Times New Roman" w:hAnsi="Times New Roman" w:cs="Times New Roman"/>
          <w:sz w:val="24"/>
          <w:szCs w:val="24"/>
        </w:rPr>
        <w:t>[10]</w:t>
      </w:r>
      <w:r w:rsidR="000125B3" w:rsidRPr="00D9210A">
        <w:rPr>
          <w:rFonts w:ascii="Times New Roman" w:hAnsi="Times New Roman" w:cs="Times New Roman"/>
          <w:sz w:val="24"/>
          <w:szCs w:val="24"/>
        </w:rPr>
        <w:t xml:space="preserve">. </w:t>
      </w:r>
      <w:r w:rsidRPr="00D9210A">
        <w:rPr>
          <w:rFonts w:ascii="Times New Roman" w:hAnsi="Times New Roman" w:cs="Times New Roman"/>
          <w:sz w:val="24"/>
          <w:szCs w:val="24"/>
        </w:rPr>
        <w:t xml:space="preserve">Cette interface </w:t>
      </w:r>
      <w:r w:rsidR="008D4C71" w:rsidRPr="00D9210A">
        <w:rPr>
          <w:rFonts w:ascii="Times New Roman" w:hAnsi="Times New Roman" w:cs="Times New Roman"/>
          <w:sz w:val="24"/>
          <w:szCs w:val="24"/>
        </w:rPr>
        <w:t>est</w:t>
      </w:r>
      <w:r w:rsidRPr="00D9210A">
        <w:rPr>
          <w:rFonts w:ascii="Times New Roman" w:hAnsi="Times New Roman" w:cs="Times New Roman"/>
          <w:sz w:val="24"/>
          <w:szCs w:val="24"/>
        </w:rPr>
        <w:t xml:space="preserve"> </w:t>
      </w:r>
      <w:r w:rsidR="000125B3" w:rsidRPr="00D9210A">
        <w:rPr>
          <w:rFonts w:ascii="Times New Roman" w:hAnsi="Times New Roman" w:cs="Times New Roman"/>
          <w:sz w:val="24"/>
          <w:szCs w:val="24"/>
        </w:rPr>
        <w:t>générée</w:t>
      </w:r>
      <w:r w:rsidR="008D4C71" w:rsidRPr="00D9210A">
        <w:rPr>
          <w:rFonts w:ascii="Times New Roman" w:hAnsi="Times New Roman" w:cs="Times New Roman"/>
          <w:sz w:val="24"/>
          <w:szCs w:val="24"/>
        </w:rPr>
        <w:t xml:space="preserve"> automatiquement à partir de la spécification</w:t>
      </w:r>
      <w:r w:rsidRPr="00D9210A">
        <w:rPr>
          <w:rFonts w:ascii="Times New Roman" w:hAnsi="Times New Roman" w:cs="Times New Roman"/>
          <w:sz w:val="24"/>
          <w:szCs w:val="24"/>
        </w:rPr>
        <w:t xml:space="preserve">. Elle permet </w:t>
      </w:r>
      <w:r w:rsidR="000125B3" w:rsidRPr="00D9210A">
        <w:rPr>
          <w:rFonts w:ascii="Times New Roman" w:hAnsi="Times New Roman" w:cs="Times New Roman"/>
          <w:sz w:val="24"/>
          <w:szCs w:val="24"/>
        </w:rPr>
        <w:t xml:space="preserve">la documentation visuelle facilitant la mise en œuvre du </w:t>
      </w:r>
      <w:proofErr w:type="spellStart"/>
      <w:r w:rsidR="000125B3" w:rsidRPr="004D716B">
        <w:rPr>
          <w:rFonts w:ascii="Times New Roman" w:hAnsi="Times New Roman" w:cs="Times New Roman"/>
          <w:sz w:val="24"/>
          <w:szCs w:val="24"/>
          <w:lang w:val="fr-ML"/>
        </w:rPr>
        <w:t>back-end</w:t>
      </w:r>
      <w:proofErr w:type="spellEnd"/>
      <w:r w:rsidR="000125B3" w:rsidRPr="00D9210A">
        <w:rPr>
          <w:rFonts w:ascii="Times New Roman" w:hAnsi="Times New Roman" w:cs="Times New Roman"/>
          <w:sz w:val="24"/>
          <w:szCs w:val="24"/>
        </w:rPr>
        <w:t xml:space="preserve"> et la consommation côté client.</w:t>
      </w:r>
      <w:r w:rsidR="00B433E8">
        <w:rPr>
          <w:rFonts w:ascii="Times New Roman" w:hAnsi="Times New Roman" w:cs="Times New Roman"/>
          <w:sz w:val="24"/>
          <w:szCs w:val="24"/>
        </w:rPr>
        <w:t xml:space="preserve"> C’est la partie visualisation de </w:t>
      </w:r>
      <w:r w:rsidR="009A7F79" w:rsidRPr="009A7F79">
        <w:rPr>
          <w:rFonts w:ascii="Times New Roman" w:hAnsi="Times New Roman" w:cs="Times New Roman"/>
          <w:i/>
          <w:iCs/>
          <w:sz w:val="24"/>
          <w:szCs w:val="24"/>
        </w:rPr>
        <w:t>S</w:t>
      </w:r>
      <w:r w:rsidR="00B433E8" w:rsidRPr="009A7F79">
        <w:rPr>
          <w:rFonts w:ascii="Times New Roman" w:hAnsi="Times New Roman" w:cs="Times New Roman"/>
          <w:i/>
          <w:iCs/>
          <w:sz w:val="24"/>
          <w:szCs w:val="24"/>
        </w:rPr>
        <w:t>wagger</w:t>
      </w:r>
      <w:r w:rsidR="00B433E8">
        <w:rPr>
          <w:rFonts w:ascii="Times New Roman" w:hAnsi="Times New Roman" w:cs="Times New Roman"/>
          <w:sz w:val="24"/>
          <w:szCs w:val="24"/>
        </w:rPr>
        <w:t xml:space="preserve"> editor.</w:t>
      </w:r>
    </w:p>
    <w:p w14:paraId="3A7EDA6A" w14:textId="5E066946" w:rsidR="00AF20E8" w:rsidRPr="00601128" w:rsidRDefault="000E3C61" w:rsidP="001D49C4">
      <w:pPr>
        <w:pStyle w:val="Paragraphedeliste"/>
        <w:numPr>
          <w:ilvl w:val="0"/>
          <w:numId w:val="20"/>
        </w:numPr>
        <w:spacing w:line="360" w:lineRule="auto"/>
        <w:jc w:val="both"/>
        <w:rPr>
          <w:rFonts w:ascii="Times New Roman" w:hAnsi="Times New Roman" w:cs="Times New Roman"/>
          <w:sz w:val="26"/>
          <w:szCs w:val="26"/>
        </w:rPr>
      </w:pPr>
      <w:r w:rsidRPr="00D9210A">
        <w:rPr>
          <w:rFonts w:ascii="Times New Roman" w:hAnsi="Times New Roman" w:cs="Times New Roman"/>
          <w:b/>
          <w:bCs/>
          <w:sz w:val="24"/>
          <w:szCs w:val="24"/>
        </w:rPr>
        <w:lastRenderedPageBreak/>
        <w:t>Swagger Inspector</w:t>
      </w:r>
      <w:r w:rsidRPr="00D9210A">
        <w:rPr>
          <w:rFonts w:ascii="Times New Roman" w:hAnsi="Times New Roman" w:cs="Times New Roman"/>
          <w:sz w:val="24"/>
          <w:szCs w:val="24"/>
        </w:rPr>
        <w:t xml:space="preserve"> : c’est un outil qui </w:t>
      </w:r>
      <w:r w:rsidR="00E4448D" w:rsidRPr="00D9210A">
        <w:rPr>
          <w:rFonts w:ascii="Times New Roman" w:hAnsi="Times New Roman" w:cs="Times New Roman"/>
          <w:sz w:val="24"/>
          <w:szCs w:val="24"/>
        </w:rPr>
        <w:t>permet de tester facilement les API sur les Cloud.</w:t>
      </w:r>
      <w:r w:rsidR="00DA1B2F" w:rsidRPr="00D9210A">
        <w:rPr>
          <w:rFonts w:ascii="Times New Roman" w:hAnsi="Times New Roman" w:cs="Times New Roman"/>
          <w:sz w:val="24"/>
          <w:szCs w:val="24"/>
        </w:rPr>
        <w:t xml:space="preserve"> Il facilite la création de la documentation des APIs.</w:t>
      </w:r>
    </w:p>
    <w:p w14:paraId="3701948C" w14:textId="52AC8AD6" w:rsidR="00601128" w:rsidRPr="00601128" w:rsidRDefault="00601128" w:rsidP="00601128">
      <w:pPr>
        <w:spacing w:line="360" w:lineRule="auto"/>
        <w:jc w:val="both"/>
        <w:rPr>
          <w:rFonts w:ascii="Times New Roman" w:hAnsi="Times New Roman" w:cs="Times New Roman"/>
          <w:b/>
          <w:bCs/>
          <w:sz w:val="24"/>
          <w:szCs w:val="24"/>
        </w:rPr>
      </w:pPr>
    </w:p>
    <w:p w14:paraId="6F58109F" w14:textId="766DD939" w:rsidR="00AF20E8" w:rsidRPr="00601128" w:rsidRDefault="00601128" w:rsidP="0060112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1CC68C" wp14:editId="4FC03351">
            <wp:extent cx="5018836" cy="3268757"/>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0">
                      <a:extLst>
                        <a:ext uri="{28A0092B-C50C-407E-A947-70E740481C1C}">
                          <a14:useLocalDpi xmlns:a14="http://schemas.microsoft.com/office/drawing/2010/main" val="0"/>
                        </a:ext>
                      </a:extLst>
                    </a:blip>
                    <a:stretch>
                      <a:fillRect/>
                    </a:stretch>
                  </pic:blipFill>
                  <pic:spPr>
                    <a:xfrm>
                      <a:off x="0" y="0"/>
                      <a:ext cx="5080676" cy="3309033"/>
                    </a:xfrm>
                    <a:prstGeom prst="rect">
                      <a:avLst/>
                    </a:prstGeom>
                  </pic:spPr>
                </pic:pic>
              </a:graphicData>
            </a:graphic>
          </wp:inline>
        </w:drawing>
      </w:r>
    </w:p>
    <w:p w14:paraId="1327AE4A" w14:textId="288233A9" w:rsidR="00AF20E8" w:rsidRPr="00530485" w:rsidRDefault="00AF20E8" w:rsidP="00AF20E8">
      <w:pPr>
        <w:pStyle w:val="Paragraphedeliste"/>
        <w:spacing w:line="360" w:lineRule="auto"/>
        <w:ind w:left="1080"/>
        <w:jc w:val="center"/>
        <w:rPr>
          <w:rFonts w:ascii="Times New Roman" w:hAnsi="Times New Roman" w:cs="Times New Roman"/>
          <w:sz w:val="24"/>
          <w:szCs w:val="24"/>
        </w:rPr>
      </w:pPr>
      <w:r w:rsidRPr="00AF20E8">
        <w:rPr>
          <w:rFonts w:ascii="Times New Roman" w:hAnsi="Times New Roman" w:cs="Times New Roman"/>
          <w:b/>
          <w:bCs/>
          <w:sz w:val="24"/>
          <w:szCs w:val="24"/>
          <w:u w:val="single"/>
        </w:rPr>
        <w:t xml:space="preserve">Figure </w:t>
      </w:r>
      <w:r w:rsidR="00EC014E">
        <w:rPr>
          <w:rFonts w:ascii="Times New Roman" w:hAnsi="Times New Roman" w:cs="Times New Roman"/>
          <w:b/>
          <w:bCs/>
          <w:sz w:val="24"/>
          <w:szCs w:val="24"/>
          <w:u w:val="single"/>
        </w:rPr>
        <w:t>1.</w:t>
      </w:r>
      <w:r w:rsidR="00AF4290">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3</w:t>
      </w:r>
      <w:r w:rsidR="00EC014E" w:rsidRPr="00530485">
        <w:rPr>
          <w:rFonts w:ascii="Times New Roman" w:hAnsi="Times New Roman" w:cs="Times New Roman"/>
          <w:b/>
          <w:bCs/>
          <w:sz w:val="24"/>
          <w:szCs w:val="24"/>
        </w:rPr>
        <w:t xml:space="preserve"> : </w:t>
      </w:r>
      <w:r w:rsidR="00EC014E" w:rsidRPr="00530485">
        <w:rPr>
          <w:rFonts w:ascii="Times New Roman" w:hAnsi="Times New Roman" w:cs="Times New Roman"/>
          <w:sz w:val="24"/>
          <w:szCs w:val="24"/>
        </w:rPr>
        <w:t>interface de Swagger Inspector</w:t>
      </w:r>
    </w:p>
    <w:p w14:paraId="1ECF431B" w14:textId="3CE3B86A" w:rsidR="006F20B8" w:rsidRPr="00E15333" w:rsidRDefault="00243ABE" w:rsidP="00DA1D51">
      <w:pPr>
        <w:pStyle w:val="Paragraphedeliste"/>
        <w:numPr>
          <w:ilvl w:val="0"/>
          <w:numId w:val="1"/>
        </w:numPr>
        <w:spacing w:line="360" w:lineRule="auto"/>
        <w:jc w:val="both"/>
        <w:outlineLvl w:val="1"/>
        <w:rPr>
          <w:rFonts w:asciiTheme="majorBidi" w:hAnsiTheme="majorBidi" w:cstheme="majorBidi"/>
          <w:sz w:val="26"/>
          <w:szCs w:val="26"/>
          <w:lang w:val="fr-ML"/>
        </w:rPr>
      </w:pPr>
      <w:r w:rsidRPr="001F20DB">
        <w:rPr>
          <w:rFonts w:asciiTheme="majorBidi" w:hAnsiTheme="majorBidi" w:cstheme="majorBidi"/>
          <w:b/>
          <w:sz w:val="28"/>
          <w:szCs w:val="28"/>
          <w:u w:val="single"/>
          <w:lang w:val="fr-ML"/>
        </w:rPr>
        <w:t>La syntaxe de cette spécification</w:t>
      </w:r>
      <w:r w:rsidRPr="00E15333">
        <w:rPr>
          <w:rFonts w:asciiTheme="majorBidi" w:hAnsiTheme="majorBidi" w:cstheme="majorBidi"/>
          <w:sz w:val="26"/>
          <w:szCs w:val="26"/>
          <w:lang w:val="fr-ML"/>
        </w:rPr>
        <w:t xml:space="preserve"> :</w:t>
      </w:r>
    </w:p>
    <w:p w14:paraId="6C38C178" w14:textId="6AB230C4" w:rsidR="006F20B8" w:rsidRDefault="00243ABE" w:rsidP="001257F2">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 xml:space="preserve">La spécification OpenAPI est en générale versionnée de manière sémantique impliquant les fonctionnalités incompatibles apportée </w:t>
      </w:r>
      <w:r w:rsidR="007A6F41" w:rsidRPr="00D9210A">
        <w:rPr>
          <w:rFonts w:asciiTheme="majorBidi" w:hAnsiTheme="majorBidi" w:cstheme="majorBidi"/>
          <w:sz w:val="24"/>
          <w:szCs w:val="24"/>
        </w:rPr>
        <w:t xml:space="preserve">par rapport aux versions précédentes </w:t>
      </w:r>
      <w:r w:rsidRPr="00D9210A">
        <w:rPr>
          <w:rFonts w:asciiTheme="majorBidi" w:hAnsiTheme="majorBidi" w:cstheme="majorBidi"/>
          <w:sz w:val="24"/>
          <w:szCs w:val="24"/>
        </w:rPr>
        <w:t xml:space="preserve">et l’ajout des nouvelles extensions. </w:t>
      </w:r>
      <w:r w:rsidR="00AF0394" w:rsidRPr="00D9210A">
        <w:rPr>
          <w:rFonts w:asciiTheme="majorBidi" w:hAnsiTheme="majorBidi" w:cstheme="majorBidi"/>
          <w:sz w:val="24"/>
          <w:szCs w:val="24"/>
        </w:rPr>
        <w:t xml:space="preserve">C’est une spécification qui commence de la version </w:t>
      </w:r>
      <w:r w:rsidR="002C0972" w:rsidRPr="00D9210A">
        <w:rPr>
          <w:rFonts w:asciiTheme="majorBidi" w:hAnsiTheme="majorBidi" w:cstheme="majorBidi"/>
          <w:sz w:val="24"/>
          <w:szCs w:val="24"/>
        </w:rPr>
        <w:t>3.0.0.</w:t>
      </w:r>
      <w:r w:rsidR="00AF0394" w:rsidRPr="00D9210A">
        <w:rPr>
          <w:rFonts w:asciiTheme="majorBidi" w:hAnsiTheme="majorBidi" w:cstheme="majorBidi"/>
          <w:sz w:val="24"/>
          <w:szCs w:val="24"/>
        </w:rPr>
        <w:t xml:space="preserve"> </w:t>
      </w:r>
      <w:r w:rsidRPr="00D9210A">
        <w:rPr>
          <w:rFonts w:asciiTheme="majorBidi" w:hAnsiTheme="majorBidi" w:cstheme="majorBidi"/>
          <w:sz w:val="24"/>
          <w:szCs w:val="24"/>
        </w:rPr>
        <w:t>Cette spécification doit suivre une syntaxe bien précise comme suit :</w:t>
      </w:r>
    </w:p>
    <w:p w14:paraId="5105ACA3" w14:textId="61BCD675" w:rsidR="00E164B9" w:rsidRDefault="00E164B9" w:rsidP="001257F2">
      <w:pPr>
        <w:spacing w:line="360" w:lineRule="auto"/>
        <w:ind w:left="360"/>
        <w:jc w:val="both"/>
        <w:rPr>
          <w:rFonts w:asciiTheme="majorBidi" w:hAnsiTheme="majorBidi" w:cstheme="majorBidi"/>
          <w:sz w:val="24"/>
          <w:szCs w:val="24"/>
        </w:rPr>
      </w:pPr>
    </w:p>
    <w:p w14:paraId="247C4044" w14:textId="4DBA2A8C" w:rsidR="00E164B9" w:rsidRDefault="00E164B9" w:rsidP="001257F2">
      <w:pPr>
        <w:spacing w:line="360" w:lineRule="auto"/>
        <w:ind w:left="360"/>
        <w:jc w:val="both"/>
        <w:rPr>
          <w:rFonts w:asciiTheme="majorBidi" w:hAnsiTheme="majorBidi" w:cstheme="majorBidi"/>
          <w:sz w:val="24"/>
          <w:szCs w:val="24"/>
        </w:rPr>
      </w:pPr>
    </w:p>
    <w:p w14:paraId="79FF1F63" w14:textId="4B6413B2" w:rsidR="00E164B9" w:rsidRDefault="00E164B9" w:rsidP="001257F2">
      <w:pPr>
        <w:spacing w:line="360" w:lineRule="auto"/>
        <w:ind w:left="360"/>
        <w:jc w:val="both"/>
        <w:rPr>
          <w:rFonts w:asciiTheme="majorBidi" w:hAnsiTheme="majorBidi" w:cstheme="majorBidi"/>
          <w:sz w:val="24"/>
          <w:szCs w:val="24"/>
        </w:rPr>
      </w:pPr>
    </w:p>
    <w:p w14:paraId="595481E2" w14:textId="1A079C5C" w:rsidR="00E164B9" w:rsidRDefault="00E164B9" w:rsidP="001257F2">
      <w:pPr>
        <w:spacing w:line="360" w:lineRule="auto"/>
        <w:ind w:left="360"/>
        <w:jc w:val="both"/>
        <w:rPr>
          <w:rFonts w:asciiTheme="majorBidi" w:hAnsiTheme="majorBidi" w:cstheme="majorBidi"/>
          <w:sz w:val="24"/>
          <w:szCs w:val="24"/>
        </w:rPr>
      </w:pPr>
    </w:p>
    <w:p w14:paraId="3106466C" w14:textId="58C85E45" w:rsidR="00E164B9" w:rsidRDefault="00E164B9" w:rsidP="001257F2">
      <w:pPr>
        <w:spacing w:line="360" w:lineRule="auto"/>
        <w:ind w:left="360"/>
        <w:jc w:val="both"/>
        <w:rPr>
          <w:rFonts w:asciiTheme="majorBidi" w:hAnsiTheme="majorBidi" w:cstheme="majorBidi"/>
          <w:sz w:val="24"/>
          <w:szCs w:val="24"/>
        </w:rPr>
      </w:pPr>
    </w:p>
    <w:p w14:paraId="19D57062" w14:textId="2C4527FC" w:rsidR="00E164B9" w:rsidRDefault="00E164B9" w:rsidP="001257F2">
      <w:pPr>
        <w:spacing w:line="360" w:lineRule="auto"/>
        <w:ind w:left="360"/>
        <w:jc w:val="both"/>
        <w:rPr>
          <w:rFonts w:asciiTheme="majorBidi" w:hAnsiTheme="majorBidi" w:cstheme="majorBidi"/>
          <w:sz w:val="24"/>
          <w:szCs w:val="24"/>
        </w:rPr>
      </w:pPr>
    </w:p>
    <w:p w14:paraId="35203360" w14:textId="77777777" w:rsidR="00E164B9" w:rsidRDefault="00E164B9" w:rsidP="00DA1D51">
      <w:pPr>
        <w:spacing w:line="360" w:lineRule="auto"/>
        <w:jc w:val="both"/>
        <w:rPr>
          <w:rFonts w:asciiTheme="majorBidi" w:hAnsiTheme="majorBidi" w:cstheme="majorBidi"/>
          <w:sz w:val="24"/>
          <w:szCs w:val="24"/>
        </w:rPr>
      </w:pPr>
    </w:p>
    <w:p w14:paraId="6BB2A7C0" w14:textId="2F99D80F" w:rsidR="006F20B8" w:rsidRDefault="00AF4290" w:rsidP="00730C8D">
      <w:pPr>
        <w:spacing w:line="360" w:lineRule="auto"/>
        <w:jc w:val="both"/>
        <w:rPr>
          <w:rFonts w:asciiTheme="majorBidi" w:hAnsiTheme="majorBidi" w:cstheme="majorBidi"/>
          <w:sz w:val="24"/>
          <w:szCs w:val="24"/>
        </w:rPr>
      </w:pPr>
      <w:r w:rsidRPr="00CB5904">
        <w:rPr>
          <w:rFonts w:asciiTheme="majorBidi" w:hAnsiTheme="majorBidi" w:cstheme="majorBidi"/>
          <w:noProof/>
          <w:sz w:val="24"/>
          <w:szCs w:val="24"/>
          <w:lang w:val="en-US"/>
        </w:rPr>
        <w:lastRenderedPageBreak/>
        <mc:AlternateContent>
          <mc:Choice Requires="wps">
            <w:drawing>
              <wp:anchor distT="0" distB="0" distL="114300" distR="114300" simplePos="0" relativeHeight="251659264" behindDoc="0" locked="0" layoutInCell="1" allowOverlap="1" wp14:anchorId="1B055AA4" wp14:editId="3B6ED45C">
                <wp:simplePos x="0" y="0"/>
                <wp:positionH relativeFrom="margin">
                  <wp:posOffset>403860</wp:posOffset>
                </wp:positionH>
                <wp:positionV relativeFrom="paragraph">
                  <wp:posOffset>1905</wp:posOffset>
                </wp:positionV>
                <wp:extent cx="4299585" cy="5598544"/>
                <wp:effectExtent l="0" t="0" r="24765" b="21590"/>
                <wp:wrapNone/>
                <wp:docPr id="2" name="Rectangle 2"/>
                <wp:cNvGraphicFramePr/>
                <a:graphic xmlns:a="http://schemas.openxmlformats.org/drawingml/2006/main">
                  <a:graphicData uri="http://schemas.microsoft.com/office/word/2010/wordprocessingShape">
                    <wps:wsp>
                      <wps:cNvSpPr/>
                      <wps:spPr>
                        <a:xfrm>
                          <a:off x="0" y="0"/>
                          <a:ext cx="4299585" cy="5598544"/>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40A7B"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14:paraId="1312CE21"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14:paraId="537A795E"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14:paraId="1C8EE507"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version: 1.0.0</w:t>
                            </w:r>
                          </w:p>
                          <w:p w14:paraId="30F4FF7B"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servers:</w:t>
                            </w:r>
                          </w:p>
                          <w:p w14:paraId="41F9E587"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w:t>
                            </w:r>
                          </w:p>
                          <w:p w14:paraId="2AE74FB3"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https</w:t>
                            </w:r>
                          </w:p>
                          <w:p w14:paraId="06E94FD6"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14:paraId="3FA874FF"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/etudiants:</w:t>
                            </w:r>
                          </w:p>
                          <w:p w14:paraId="3C9D3394"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get: </w:t>
                            </w:r>
                          </w:p>
                          <w:p w14:paraId="75D07F8B"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tags: </w:t>
                            </w:r>
                          </w:p>
                          <w:p w14:paraId="5AB9DBF9" w14:textId="00081301"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14:paraId="2738CFA0"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responses:</w:t>
                            </w:r>
                          </w:p>
                          <w:p w14:paraId="498203BE"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200:</w:t>
                            </w:r>
                          </w:p>
                          <w:p w14:paraId="1BD668F7" w14:textId="2A41AA6F"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description: une liste d’étudiant</w:t>
                            </w:r>
                          </w:p>
                          <w:p w14:paraId="0B859683" w14:textId="77777777" w:rsidR="001F20DB" w:rsidRPr="007F30B9" w:rsidRDefault="001F20DB" w:rsidP="00E43B80">
                            <w:pPr>
                              <w:pStyle w:val="Sansinterligne"/>
                              <w:rPr>
                                <w:rFonts w:ascii="Times New Roman" w:hAnsi="Times New Roman" w:cs="Times New Roman"/>
                                <w:color w:val="000000" w:themeColor="text1"/>
                                <w:sz w:val="26"/>
                                <w:szCs w:val="26"/>
                                <w:lang w:val="en-US"/>
                              </w:rPr>
                            </w:pPr>
                            <w:r w:rsidRPr="007F30B9">
                              <w:rPr>
                                <w:rFonts w:ascii="Times New Roman" w:hAnsi="Times New Roman" w:cs="Times New Roman"/>
                                <w:color w:val="000000" w:themeColor="text1"/>
                                <w:sz w:val="26"/>
                                <w:szCs w:val="26"/>
                                <w:lang w:val="en-US"/>
                              </w:rPr>
                              <w:t xml:space="preserve">components: </w:t>
                            </w:r>
                          </w:p>
                          <w:p w14:paraId="1EEBDDB5"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7F30B9">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securitySchemes:</w:t>
                            </w:r>
                          </w:p>
                          <w:p w14:paraId="59A5327B"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14:paraId="318E8EB2"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14:paraId="45051FBA"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14:paraId="709EECF9"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14:paraId="1BF5F476"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14:paraId="45B00AD7"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14:paraId="0D9CA7E2"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14:paraId="4DE15168" w14:textId="6F080F25"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w:t>
                            </w:r>
                            <w:r w:rsidRPr="009A7F79">
                              <w:rPr>
                                <w:rFonts w:ascii="Times New Roman" w:hAnsi="Times New Roman" w:cs="Times New Roman"/>
                                <w:color w:val="000000" w:themeColor="text1"/>
                                <w:sz w:val="26"/>
                                <w:szCs w:val="26"/>
                                <w:lang w:val="en-US"/>
                              </w:rPr>
                              <w:t>Récupération</w:t>
                            </w:r>
                          </w:p>
                          <w:p w14:paraId="57FCE77C"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14:paraId="1C495EAF" w14:textId="77777777" w:rsidR="001F20DB" w:rsidRPr="007F30B9" w:rsidRDefault="001F20DB"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externalDocs:</w:t>
                            </w:r>
                          </w:p>
                          <w:p w14:paraId="45C222DC" w14:textId="77777777" w:rsidR="001F20DB" w:rsidRPr="007F30B9" w:rsidRDefault="001F20DB"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url: https://swagger.io/specification/</w:t>
                            </w:r>
                          </w:p>
                          <w:p w14:paraId="25BE8BD7" w14:textId="391A130D" w:rsidR="001F20DB" w:rsidRPr="007F30B9" w:rsidRDefault="001F20DB"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Apprendre la spécification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55AA4" id="Rectangle 2" o:spid="_x0000_s1043" style="position:absolute;left:0;text-align:left;margin-left:31.8pt;margin-top:.15pt;width:338.55pt;height:44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" fillcolor="white [3212]" strokecolor="#5b9bd5 [3204]" strokeweight="1pt">
                <v:textbox>
                  <w:txbxContent>
                    <w:p w14:paraId="01040A7B"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14:paraId="1312CE21"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14:paraId="537A795E"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14:paraId="1C8EE507"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version: 1.0.0</w:t>
                      </w:r>
                    </w:p>
                    <w:p w14:paraId="30F4FF7B"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servers:</w:t>
                      </w:r>
                    </w:p>
                    <w:p w14:paraId="41F9E587"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w:t>
                      </w:r>
                    </w:p>
                    <w:p w14:paraId="2AE74FB3"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url: https</w:t>
                      </w:r>
                    </w:p>
                    <w:p w14:paraId="06E94FD6"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paths: </w:t>
                      </w:r>
                    </w:p>
                    <w:p w14:paraId="3FA874FF"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/etudiants:</w:t>
                      </w:r>
                    </w:p>
                    <w:p w14:paraId="3C9D3394"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get: </w:t>
                      </w:r>
                    </w:p>
                    <w:p w14:paraId="75D07F8B"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tags: </w:t>
                      </w:r>
                    </w:p>
                    <w:p w14:paraId="5AB9DBF9" w14:textId="00081301"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14:paraId="2738CFA0"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responses:</w:t>
                      </w:r>
                    </w:p>
                    <w:p w14:paraId="498203BE" w14:textId="77777777"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200:</w:t>
                      </w:r>
                    </w:p>
                    <w:p w14:paraId="1BD668F7" w14:textId="2A41AA6F" w:rsidR="001F20DB" w:rsidRPr="004D716B" w:rsidRDefault="001F20DB"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description: une liste d’étudiant</w:t>
                      </w:r>
                    </w:p>
                    <w:p w14:paraId="0B859683" w14:textId="77777777" w:rsidR="001F20DB" w:rsidRPr="007F30B9" w:rsidRDefault="001F20DB" w:rsidP="00E43B80">
                      <w:pPr>
                        <w:pStyle w:val="Sansinterligne"/>
                        <w:rPr>
                          <w:rFonts w:ascii="Times New Roman" w:hAnsi="Times New Roman" w:cs="Times New Roman"/>
                          <w:color w:val="000000" w:themeColor="text1"/>
                          <w:sz w:val="26"/>
                          <w:szCs w:val="26"/>
                          <w:lang w:val="en-US"/>
                        </w:rPr>
                      </w:pPr>
                      <w:r w:rsidRPr="007F30B9">
                        <w:rPr>
                          <w:rFonts w:ascii="Times New Roman" w:hAnsi="Times New Roman" w:cs="Times New Roman"/>
                          <w:color w:val="000000" w:themeColor="text1"/>
                          <w:sz w:val="26"/>
                          <w:szCs w:val="26"/>
                          <w:lang w:val="en-US"/>
                        </w:rPr>
                        <w:t xml:space="preserve">components: </w:t>
                      </w:r>
                    </w:p>
                    <w:p w14:paraId="1EEBDDB5"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7F30B9">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securitySchemes:</w:t>
                      </w:r>
                    </w:p>
                    <w:p w14:paraId="59A5327B"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14:paraId="318E8EB2"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14:paraId="45051FBA"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14:paraId="709EECF9"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14:paraId="1BF5F476"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14:paraId="45B00AD7"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14:paraId="0D9CA7E2"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14:paraId="4DE15168" w14:textId="6F080F25"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w:t>
                      </w:r>
                      <w:proofErr w:type="spellStart"/>
                      <w:r w:rsidRPr="009A7F79">
                        <w:rPr>
                          <w:rFonts w:ascii="Times New Roman" w:hAnsi="Times New Roman" w:cs="Times New Roman"/>
                          <w:color w:val="000000" w:themeColor="text1"/>
                          <w:sz w:val="26"/>
                          <w:szCs w:val="26"/>
                          <w:lang w:val="en-US"/>
                        </w:rPr>
                        <w:t>Récupération</w:t>
                      </w:r>
                      <w:proofErr w:type="spellEnd"/>
                    </w:p>
                    <w:p w14:paraId="57FCE77C" w14:textId="77777777" w:rsidR="001F20DB" w:rsidRPr="009A7F79" w:rsidRDefault="001F20DB"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14:paraId="1C495EAF" w14:textId="77777777" w:rsidR="001F20DB" w:rsidRPr="007F30B9" w:rsidRDefault="001F20DB"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externalDocs:</w:t>
                      </w:r>
                    </w:p>
                    <w:p w14:paraId="45C222DC" w14:textId="77777777" w:rsidR="001F20DB" w:rsidRPr="007F30B9" w:rsidRDefault="001F20DB"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url: https://swagger.io/specification/</w:t>
                      </w:r>
                    </w:p>
                    <w:p w14:paraId="25BE8BD7" w14:textId="391A130D" w:rsidR="001F20DB" w:rsidRPr="007F30B9" w:rsidRDefault="001F20DB"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Apprendre la spécification</w:t>
                      </w:r>
                    </w:p>
                  </w:txbxContent>
                </v:textbox>
                <w10:wrap anchorx="margin"/>
              </v:rect>
            </w:pict>
          </mc:Fallback>
        </mc:AlternateContent>
      </w:r>
    </w:p>
    <w:p w14:paraId="3A79AEF9" w14:textId="693A4B3D" w:rsidR="006F20B8" w:rsidRDefault="006F20B8" w:rsidP="00730C8D">
      <w:pPr>
        <w:spacing w:line="360" w:lineRule="auto"/>
        <w:jc w:val="both"/>
        <w:rPr>
          <w:rFonts w:asciiTheme="majorBidi" w:hAnsiTheme="majorBidi" w:cstheme="majorBidi"/>
          <w:sz w:val="24"/>
          <w:szCs w:val="24"/>
        </w:rPr>
      </w:pPr>
    </w:p>
    <w:p w14:paraId="7C65599E" w14:textId="572C0945" w:rsidR="006F20B8" w:rsidRDefault="006F20B8" w:rsidP="00730C8D">
      <w:pPr>
        <w:spacing w:line="360" w:lineRule="auto"/>
        <w:jc w:val="both"/>
        <w:rPr>
          <w:rFonts w:asciiTheme="majorBidi" w:hAnsiTheme="majorBidi" w:cstheme="majorBidi"/>
          <w:sz w:val="24"/>
          <w:szCs w:val="24"/>
        </w:rPr>
      </w:pPr>
    </w:p>
    <w:p w14:paraId="4F6C741B" w14:textId="0EAF1A0F" w:rsidR="006F20B8" w:rsidRDefault="006F20B8" w:rsidP="00730C8D">
      <w:pPr>
        <w:spacing w:line="360" w:lineRule="auto"/>
        <w:jc w:val="both"/>
        <w:rPr>
          <w:rFonts w:asciiTheme="majorBidi" w:hAnsiTheme="majorBidi" w:cstheme="majorBidi"/>
          <w:sz w:val="24"/>
          <w:szCs w:val="24"/>
        </w:rPr>
      </w:pPr>
    </w:p>
    <w:p w14:paraId="6E877AA7" w14:textId="3C02733E" w:rsidR="006F20B8" w:rsidRDefault="006F20B8" w:rsidP="00730C8D">
      <w:pPr>
        <w:spacing w:line="360" w:lineRule="auto"/>
        <w:jc w:val="both"/>
        <w:rPr>
          <w:rFonts w:asciiTheme="majorBidi" w:hAnsiTheme="majorBidi" w:cstheme="majorBidi"/>
          <w:sz w:val="24"/>
          <w:szCs w:val="24"/>
        </w:rPr>
      </w:pPr>
    </w:p>
    <w:p w14:paraId="450BE96A" w14:textId="750663D1" w:rsidR="00AF4290" w:rsidRDefault="00AF4290" w:rsidP="00730C8D">
      <w:pPr>
        <w:spacing w:line="360" w:lineRule="auto"/>
        <w:jc w:val="both"/>
        <w:rPr>
          <w:rFonts w:asciiTheme="majorBidi" w:hAnsiTheme="majorBidi" w:cstheme="majorBidi"/>
          <w:sz w:val="24"/>
          <w:szCs w:val="24"/>
        </w:rPr>
      </w:pPr>
    </w:p>
    <w:p w14:paraId="113040BD" w14:textId="03305739" w:rsidR="00AF4290" w:rsidRDefault="00AF4290" w:rsidP="00730C8D">
      <w:pPr>
        <w:spacing w:line="360" w:lineRule="auto"/>
        <w:jc w:val="both"/>
        <w:rPr>
          <w:rFonts w:asciiTheme="majorBidi" w:hAnsiTheme="majorBidi" w:cstheme="majorBidi"/>
          <w:sz w:val="24"/>
          <w:szCs w:val="24"/>
        </w:rPr>
      </w:pPr>
    </w:p>
    <w:p w14:paraId="708EE0E6" w14:textId="3456C46E" w:rsidR="00AF4290" w:rsidRDefault="00AF4290" w:rsidP="00730C8D">
      <w:pPr>
        <w:spacing w:line="360" w:lineRule="auto"/>
        <w:jc w:val="both"/>
        <w:rPr>
          <w:rFonts w:asciiTheme="majorBidi" w:hAnsiTheme="majorBidi" w:cstheme="majorBidi"/>
          <w:sz w:val="24"/>
          <w:szCs w:val="24"/>
        </w:rPr>
      </w:pPr>
    </w:p>
    <w:p w14:paraId="7FBA7784" w14:textId="2F87EEB4" w:rsidR="00AF4290" w:rsidRDefault="00AF4290" w:rsidP="00730C8D">
      <w:pPr>
        <w:spacing w:line="360" w:lineRule="auto"/>
        <w:jc w:val="both"/>
        <w:rPr>
          <w:rFonts w:asciiTheme="majorBidi" w:hAnsiTheme="majorBidi" w:cstheme="majorBidi"/>
          <w:sz w:val="24"/>
          <w:szCs w:val="24"/>
        </w:rPr>
      </w:pPr>
    </w:p>
    <w:p w14:paraId="0CDD2AAA" w14:textId="1BBA62DF" w:rsidR="00AF4290" w:rsidRDefault="00AF4290" w:rsidP="00730C8D">
      <w:pPr>
        <w:spacing w:line="360" w:lineRule="auto"/>
        <w:jc w:val="both"/>
        <w:rPr>
          <w:rFonts w:asciiTheme="majorBidi" w:hAnsiTheme="majorBidi" w:cstheme="majorBidi"/>
          <w:sz w:val="24"/>
          <w:szCs w:val="24"/>
        </w:rPr>
      </w:pPr>
    </w:p>
    <w:p w14:paraId="586FD7CE" w14:textId="77777777" w:rsidR="00AF4290" w:rsidRDefault="00AF4290" w:rsidP="00730C8D">
      <w:pPr>
        <w:spacing w:line="360" w:lineRule="auto"/>
        <w:jc w:val="both"/>
        <w:rPr>
          <w:rFonts w:asciiTheme="majorBidi" w:hAnsiTheme="majorBidi" w:cstheme="majorBidi"/>
          <w:sz w:val="24"/>
          <w:szCs w:val="24"/>
        </w:rPr>
      </w:pPr>
    </w:p>
    <w:p w14:paraId="6D3CB83F" w14:textId="4D753708" w:rsidR="006F20B8" w:rsidRDefault="006F20B8" w:rsidP="00730C8D">
      <w:pPr>
        <w:spacing w:line="360" w:lineRule="auto"/>
        <w:jc w:val="both"/>
        <w:rPr>
          <w:rFonts w:asciiTheme="majorBidi" w:hAnsiTheme="majorBidi" w:cstheme="majorBidi"/>
          <w:sz w:val="24"/>
          <w:szCs w:val="24"/>
        </w:rPr>
      </w:pPr>
    </w:p>
    <w:p w14:paraId="24CD0859" w14:textId="78AE679F" w:rsidR="006F20B8" w:rsidRDefault="006F20B8" w:rsidP="00730C8D">
      <w:pPr>
        <w:spacing w:line="360" w:lineRule="auto"/>
        <w:jc w:val="both"/>
        <w:rPr>
          <w:rFonts w:asciiTheme="majorBidi" w:hAnsiTheme="majorBidi" w:cstheme="majorBidi"/>
          <w:sz w:val="24"/>
          <w:szCs w:val="24"/>
        </w:rPr>
      </w:pPr>
    </w:p>
    <w:p w14:paraId="55CA288F" w14:textId="4782E212" w:rsidR="006F20B8" w:rsidRDefault="006F20B8" w:rsidP="00730C8D">
      <w:pPr>
        <w:spacing w:line="360" w:lineRule="auto"/>
        <w:jc w:val="both"/>
        <w:rPr>
          <w:rFonts w:asciiTheme="majorBidi" w:hAnsiTheme="majorBidi" w:cstheme="majorBidi"/>
          <w:sz w:val="24"/>
          <w:szCs w:val="24"/>
        </w:rPr>
      </w:pPr>
    </w:p>
    <w:p w14:paraId="0327AA81" w14:textId="23C4C1CD" w:rsidR="006F20B8" w:rsidRDefault="006F20B8" w:rsidP="00730C8D">
      <w:pPr>
        <w:spacing w:line="360" w:lineRule="auto"/>
        <w:jc w:val="both"/>
        <w:rPr>
          <w:rFonts w:asciiTheme="majorBidi" w:hAnsiTheme="majorBidi" w:cstheme="majorBidi"/>
          <w:sz w:val="24"/>
          <w:szCs w:val="24"/>
        </w:rPr>
      </w:pPr>
    </w:p>
    <w:p w14:paraId="4E4B8C06" w14:textId="6A979517" w:rsidR="006F20B8" w:rsidRDefault="006F20B8" w:rsidP="00730C8D">
      <w:pPr>
        <w:spacing w:line="360" w:lineRule="auto"/>
        <w:jc w:val="both"/>
        <w:rPr>
          <w:rFonts w:asciiTheme="majorBidi" w:hAnsiTheme="majorBidi" w:cstheme="majorBidi"/>
          <w:sz w:val="24"/>
          <w:szCs w:val="24"/>
        </w:rPr>
      </w:pPr>
    </w:p>
    <w:p w14:paraId="7FE82E5B" w14:textId="1D9192D3" w:rsidR="00D9210A" w:rsidRDefault="00ED515B" w:rsidP="00D9210A">
      <w:pPr>
        <w:spacing w:line="360" w:lineRule="auto"/>
        <w:ind w:firstLine="360"/>
        <w:jc w:val="center"/>
        <w:rPr>
          <w:rFonts w:asciiTheme="majorBidi" w:hAnsiTheme="majorBidi" w:cstheme="majorBidi"/>
          <w:sz w:val="26"/>
          <w:szCs w:val="26"/>
        </w:rPr>
      </w:pPr>
      <w:r w:rsidRPr="004B4FBA">
        <w:rPr>
          <w:rFonts w:asciiTheme="majorBidi" w:hAnsiTheme="majorBidi" w:cstheme="majorBidi"/>
          <w:b/>
          <w:bCs/>
          <w:sz w:val="26"/>
          <w:szCs w:val="26"/>
          <w:u w:val="single"/>
        </w:rPr>
        <w:t xml:space="preserve">Figure </w:t>
      </w:r>
      <w:r w:rsidR="00EC014E">
        <w:rPr>
          <w:rFonts w:asciiTheme="majorBidi" w:hAnsiTheme="majorBidi" w:cstheme="majorBidi"/>
          <w:b/>
          <w:bCs/>
          <w:sz w:val="26"/>
          <w:szCs w:val="26"/>
          <w:u w:val="single"/>
        </w:rPr>
        <w:t>1.</w:t>
      </w:r>
      <w:r w:rsidR="00AF4290">
        <w:rPr>
          <w:rFonts w:asciiTheme="majorBidi" w:hAnsiTheme="majorBidi" w:cstheme="majorBidi"/>
          <w:b/>
          <w:bCs/>
          <w:sz w:val="26"/>
          <w:szCs w:val="26"/>
          <w:u w:val="single"/>
        </w:rPr>
        <w:t>1</w:t>
      </w:r>
      <w:r w:rsidR="00E164B9">
        <w:rPr>
          <w:rFonts w:asciiTheme="majorBidi" w:hAnsiTheme="majorBidi" w:cstheme="majorBidi"/>
          <w:b/>
          <w:bCs/>
          <w:sz w:val="26"/>
          <w:szCs w:val="26"/>
          <w:u w:val="single"/>
        </w:rPr>
        <w:t>4</w:t>
      </w:r>
      <w:r w:rsidRPr="00E15333">
        <w:rPr>
          <w:rFonts w:asciiTheme="majorBidi" w:hAnsiTheme="majorBidi" w:cstheme="majorBidi"/>
          <w:sz w:val="26"/>
          <w:szCs w:val="26"/>
        </w:rPr>
        <w:t xml:space="preserve"> : </w:t>
      </w:r>
      <w:r w:rsidR="00330A69" w:rsidRPr="00E15333">
        <w:rPr>
          <w:rFonts w:asciiTheme="majorBidi" w:hAnsiTheme="majorBidi" w:cstheme="majorBidi"/>
          <w:sz w:val="26"/>
          <w:szCs w:val="26"/>
        </w:rPr>
        <w:t>Exemple d’une d</w:t>
      </w:r>
      <w:r w:rsidR="00432A36" w:rsidRPr="00E15333">
        <w:rPr>
          <w:rFonts w:asciiTheme="majorBidi" w:hAnsiTheme="majorBidi" w:cstheme="majorBidi"/>
          <w:sz w:val="26"/>
          <w:szCs w:val="26"/>
        </w:rPr>
        <w:t>escription d’une API</w:t>
      </w:r>
    </w:p>
    <w:p w14:paraId="6071AC52" w14:textId="7CAD57B4" w:rsidR="00AF000E" w:rsidRPr="00D9210A" w:rsidRDefault="00AF000E" w:rsidP="00D9210A">
      <w:pPr>
        <w:spacing w:line="360" w:lineRule="auto"/>
        <w:jc w:val="both"/>
        <w:rPr>
          <w:rFonts w:asciiTheme="majorBidi" w:hAnsiTheme="majorBidi" w:cstheme="majorBidi"/>
          <w:sz w:val="24"/>
          <w:szCs w:val="24"/>
        </w:rPr>
      </w:pPr>
      <w:r w:rsidRPr="00D9210A">
        <w:rPr>
          <w:rFonts w:asciiTheme="majorBidi" w:hAnsiTheme="majorBidi" w:cstheme="majorBidi"/>
          <w:sz w:val="24"/>
          <w:szCs w:val="24"/>
        </w:rPr>
        <w:t>Cet exemple définit le code minimum pour la description d’une API en précisant la version   de la spécification et de l’API, le nom de la spécification et l’</w:t>
      </w:r>
      <w:r w:rsidR="00065A8C">
        <w:rPr>
          <w:rFonts w:asciiTheme="majorBidi" w:hAnsiTheme="majorBidi" w:cstheme="majorBidi"/>
          <w:sz w:val="24"/>
          <w:szCs w:val="24"/>
        </w:rPr>
        <w:t>opérateur GET</w:t>
      </w:r>
      <w:r w:rsidRPr="00D9210A">
        <w:rPr>
          <w:rFonts w:asciiTheme="majorBidi" w:hAnsiTheme="majorBidi" w:cstheme="majorBidi"/>
          <w:sz w:val="24"/>
          <w:szCs w:val="24"/>
        </w:rPr>
        <w:t>.</w:t>
      </w:r>
    </w:p>
    <w:p w14:paraId="160F9E3C" w14:textId="77777777" w:rsidR="006A15DC" w:rsidRPr="00E15333" w:rsidRDefault="006A15DC" w:rsidP="00DA1D51">
      <w:pPr>
        <w:pStyle w:val="Paragraphedeliste"/>
        <w:numPr>
          <w:ilvl w:val="0"/>
          <w:numId w:val="1"/>
        </w:numPr>
        <w:spacing w:line="360" w:lineRule="auto"/>
        <w:jc w:val="both"/>
        <w:outlineLvl w:val="1"/>
        <w:rPr>
          <w:rFonts w:ascii="Times New Roman" w:hAnsi="Times New Roman" w:cs="Times New Roman"/>
          <w:b/>
          <w:sz w:val="26"/>
          <w:szCs w:val="26"/>
        </w:rPr>
      </w:pPr>
      <w:r w:rsidRPr="001F20DB">
        <w:rPr>
          <w:rFonts w:ascii="Times New Roman" w:hAnsi="Times New Roman" w:cs="Times New Roman"/>
          <w:b/>
          <w:sz w:val="28"/>
          <w:szCs w:val="28"/>
          <w:u w:val="single"/>
        </w:rPr>
        <w:t>Ses Caractéristiques</w:t>
      </w:r>
      <w:r w:rsidRPr="00E15333">
        <w:rPr>
          <w:rFonts w:ascii="Times New Roman" w:hAnsi="Times New Roman" w:cs="Times New Roman"/>
          <w:b/>
          <w:sz w:val="26"/>
          <w:szCs w:val="26"/>
        </w:rPr>
        <w:t> :</w:t>
      </w:r>
    </w:p>
    <w:p w14:paraId="2E6A47FB" w14:textId="74BA6D6F" w:rsidR="006A15DC" w:rsidRPr="00D9210A" w:rsidRDefault="006A15DC" w:rsidP="00730C8D">
      <w:pPr>
        <w:spacing w:line="360" w:lineRule="auto"/>
        <w:ind w:left="360"/>
        <w:jc w:val="both"/>
        <w:rPr>
          <w:rFonts w:ascii="Times New Roman" w:eastAsia="Times New Roman" w:hAnsi="Times New Roman" w:cs="Times New Roman"/>
          <w:sz w:val="24"/>
          <w:szCs w:val="24"/>
          <w:lang w:eastAsia="fr-FR"/>
        </w:rPr>
      </w:pPr>
      <w:r w:rsidRPr="00D9210A">
        <w:rPr>
          <w:rFonts w:ascii="Times New Roman" w:eastAsia="Times New Roman" w:hAnsi="Times New Roman" w:cs="Times New Roman"/>
          <w:sz w:val="24"/>
          <w:szCs w:val="24"/>
          <w:lang w:eastAsia="fr-FR"/>
        </w:rPr>
        <w:t>Une spécification de OpenAPI peut être reconnu</w:t>
      </w:r>
      <w:r w:rsidR="00EC014E">
        <w:rPr>
          <w:rFonts w:ascii="Times New Roman" w:eastAsia="Times New Roman" w:hAnsi="Times New Roman" w:cs="Times New Roman"/>
          <w:sz w:val="24"/>
          <w:szCs w:val="24"/>
          <w:lang w:eastAsia="fr-FR"/>
        </w:rPr>
        <w:t>e</w:t>
      </w:r>
      <w:r w:rsidRPr="00D9210A">
        <w:rPr>
          <w:rFonts w:ascii="Times New Roman" w:eastAsia="Times New Roman" w:hAnsi="Times New Roman" w:cs="Times New Roman"/>
          <w:sz w:val="24"/>
          <w:szCs w:val="24"/>
          <w:lang w:eastAsia="fr-FR"/>
        </w:rPr>
        <w:t xml:space="preserve"> par : </w:t>
      </w:r>
    </w:p>
    <w:p w14:paraId="7CB38B82" w14:textId="77777777" w:rsidR="000A569F" w:rsidRPr="00D9210A" w:rsidRDefault="006A15DC" w:rsidP="00730C8D">
      <w:pPr>
        <w:pStyle w:val="Paragraphedeliste"/>
        <w:numPr>
          <w:ilvl w:val="0"/>
          <w:numId w:val="14"/>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Son utilisation d’un ensemble d’objet JSON (peut être traduit en YAML) avec leur schéma spécifique pour définir la dénomination, l’ordre, et le contenu de chaque part d’une API.</w:t>
      </w:r>
    </w:p>
    <w:p w14:paraId="2C13691B" w14:textId="60216884" w:rsidR="006A15DC" w:rsidRPr="00D9210A" w:rsidRDefault="006A15DC" w:rsidP="00730C8D">
      <w:pPr>
        <w:pStyle w:val="Paragraphedeliste"/>
        <w:numPr>
          <w:ilvl w:val="0"/>
          <w:numId w:val="14"/>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Sa description des APIs (REST API) dans le format standard (open source)</w:t>
      </w:r>
      <w:r w:rsidR="00CF4FD1" w:rsidRPr="00D9210A">
        <w:rPr>
          <w:rFonts w:ascii="Times New Roman" w:hAnsi="Times New Roman" w:cs="Times New Roman"/>
          <w:sz w:val="24"/>
          <w:szCs w:val="24"/>
        </w:rPr>
        <w:t xml:space="preserve"> et l’utilisation du modèle Clie</w:t>
      </w:r>
      <w:r w:rsidR="005920DE" w:rsidRPr="00D9210A">
        <w:rPr>
          <w:rFonts w:ascii="Times New Roman" w:hAnsi="Times New Roman" w:cs="Times New Roman"/>
          <w:sz w:val="24"/>
          <w:szCs w:val="24"/>
        </w:rPr>
        <w:t>nt/serveur</w:t>
      </w:r>
      <w:r w:rsidRPr="00D9210A">
        <w:rPr>
          <w:rFonts w:ascii="Times New Roman" w:hAnsi="Times New Roman" w:cs="Times New Roman"/>
          <w:sz w:val="24"/>
          <w:szCs w:val="24"/>
        </w:rPr>
        <w:t>.</w:t>
      </w:r>
    </w:p>
    <w:p w14:paraId="43FBB7F2" w14:textId="47AFBB01" w:rsidR="00E15333" w:rsidRPr="00D9210A" w:rsidRDefault="006A15DC" w:rsidP="00730C8D">
      <w:pPr>
        <w:pStyle w:val="Paragraphedeliste"/>
        <w:numPr>
          <w:ilvl w:val="0"/>
          <w:numId w:val="14"/>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lastRenderedPageBreak/>
        <w:t>La validité de sa description quel qu’en soit le langage de programmation utilisé par les clients.</w:t>
      </w:r>
    </w:p>
    <w:p w14:paraId="3BA5FBB7" w14:textId="22D70696" w:rsidR="00B04163" w:rsidRPr="00D9210A" w:rsidRDefault="00B04163" w:rsidP="00730C8D">
      <w:pPr>
        <w:pStyle w:val="Paragraphedeliste"/>
        <w:numPr>
          <w:ilvl w:val="0"/>
          <w:numId w:val="14"/>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Elle supporte l’ajout des extensions.</w:t>
      </w:r>
    </w:p>
    <w:p w14:paraId="5BCAB141" w14:textId="1D2A2A6B" w:rsidR="00AF000E" w:rsidRPr="00492BB1" w:rsidRDefault="00AF000E" w:rsidP="00DA1D51">
      <w:pPr>
        <w:pStyle w:val="Paragraphedeliste"/>
        <w:numPr>
          <w:ilvl w:val="0"/>
          <w:numId w:val="1"/>
        </w:numPr>
        <w:spacing w:line="360" w:lineRule="auto"/>
        <w:jc w:val="both"/>
        <w:outlineLvl w:val="1"/>
        <w:rPr>
          <w:rFonts w:asciiTheme="majorBidi" w:hAnsiTheme="majorBidi" w:cstheme="majorBidi"/>
          <w:b/>
          <w:sz w:val="26"/>
          <w:szCs w:val="26"/>
          <w:u w:val="single"/>
        </w:rPr>
      </w:pPr>
      <w:r w:rsidRPr="001F20DB">
        <w:rPr>
          <w:rFonts w:asciiTheme="majorBidi" w:hAnsiTheme="majorBidi" w:cstheme="majorBidi"/>
          <w:b/>
          <w:sz w:val="28"/>
          <w:szCs w:val="28"/>
          <w:u w:val="single"/>
        </w:rPr>
        <w:t>Son principe de fonctionnement</w:t>
      </w:r>
      <w:r w:rsidRPr="00492BB1">
        <w:rPr>
          <w:rFonts w:asciiTheme="majorBidi" w:hAnsiTheme="majorBidi" w:cstheme="majorBidi"/>
          <w:b/>
          <w:sz w:val="26"/>
          <w:szCs w:val="26"/>
        </w:rPr>
        <w:t> :</w:t>
      </w:r>
    </w:p>
    <w:p w14:paraId="77A23A17" w14:textId="0C896DD7" w:rsidR="00951EFF" w:rsidRPr="00D9210A" w:rsidRDefault="00B76D51" w:rsidP="00730C8D">
      <w:pPr>
        <w:spacing w:line="360" w:lineRule="auto"/>
        <w:ind w:left="360"/>
        <w:jc w:val="both"/>
        <w:rPr>
          <w:rFonts w:asciiTheme="majorBidi" w:hAnsiTheme="majorBidi" w:cstheme="majorBidi"/>
          <w:b/>
          <w:sz w:val="24"/>
          <w:szCs w:val="24"/>
          <w:u w:val="single"/>
        </w:rPr>
      </w:pPr>
      <w:r w:rsidRPr="00D9210A">
        <w:rPr>
          <w:rFonts w:asciiTheme="majorBidi" w:hAnsiTheme="majorBidi" w:cstheme="majorBidi"/>
          <w:sz w:val="24"/>
          <w:szCs w:val="24"/>
          <w:lang w:val="fr-ML"/>
        </w:rPr>
        <w:t>La spécification d</w:t>
      </w:r>
      <w:r w:rsidR="006A15DC" w:rsidRPr="00D9210A">
        <w:rPr>
          <w:rFonts w:asciiTheme="majorBidi" w:hAnsiTheme="majorBidi" w:cstheme="majorBidi"/>
          <w:sz w:val="24"/>
          <w:szCs w:val="24"/>
          <w:lang w:val="fr-ML"/>
        </w:rPr>
        <w:t>e O</w:t>
      </w:r>
      <w:r w:rsidRPr="00D9210A">
        <w:rPr>
          <w:rFonts w:asciiTheme="majorBidi" w:hAnsiTheme="majorBidi" w:cstheme="majorBidi"/>
          <w:sz w:val="24"/>
          <w:szCs w:val="24"/>
          <w:lang w:val="fr-ML"/>
        </w:rPr>
        <w:t>pen</w:t>
      </w:r>
      <w:r w:rsidR="00F1210A" w:rsidRPr="00D9210A">
        <w:rPr>
          <w:rFonts w:asciiTheme="majorBidi" w:hAnsiTheme="majorBidi" w:cstheme="majorBidi"/>
          <w:sz w:val="24"/>
          <w:szCs w:val="24"/>
          <w:lang w:val="fr-ML"/>
        </w:rPr>
        <w:t xml:space="preserve">API est conçue sur la base d’apporter de l’aide aux utilisateurs </w:t>
      </w:r>
      <w:r w:rsidR="00D8674B" w:rsidRPr="00D9210A">
        <w:rPr>
          <w:rFonts w:asciiTheme="majorBidi" w:hAnsiTheme="majorBidi" w:cstheme="majorBidi"/>
          <w:sz w:val="24"/>
          <w:szCs w:val="24"/>
          <w:lang w:val="fr-ML"/>
        </w:rPr>
        <w:t xml:space="preserve">des services </w:t>
      </w:r>
      <w:r w:rsidR="00F1210A" w:rsidRPr="00D9210A">
        <w:rPr>
          <w:rFonts w:asciiTheme="majorBidi" w:hAnsiTheme="majorBidi" w:cstheme="majorBidi"/>
          <w:sz w:val="24"/>
          <w:szCs w:val="24"/>
          <w:lang w:val="fr-ML"/>
        </w:rPr>
        <w:t xml:space="preserve">APIs </w:t>
      </w:r>
      <w:r w:rsidR="00D8674B" w:rsidRPr="00D9210A">
        <w:rPr>
          <w:rFonts w:asciiTheme="majorBidi" w:hAnsiTheme="majorBidi" w:cstheme="majorBidi"/>
          <w:sz w:val="24"/>
          <w:szCs w:val="24"/>
          <w:lang w:val="fr-ML"/>
        </w:rPr>
        <w:t>pendant</w:t>
      </w:r>
      <w:r w:rsidR="00F1210A" w:rsidRPr="00D9210A">
        <w:rPr>
          <w:rFonts w:asciiTheme="majorBidi" w:hAnsiTheme="majorBidi" w:cstheme="majorBidi"/>
          <w:sz w:val="24"/>
          <w:szCs w:val="24"/>
          <w:lang w:val="fr-ML"/>
        </w:rPr>
        <w:t xml:space="preserve"> </w:t>
      </w:r>
      <w:r w:rsidR="00E4577C" w:rsidRPr="00D9210A">
        <w:rPr>
          <w:rFonts w:asciiTheme="majorBidi" w:hAnsiTheme="majorBidi" w:cstheme="majorBidi"/>
          <w:sz w:val="24"/>
          <w:szCs w:val="24"/>
          <w:lang w:val="fr-ML"/>
        </w:rPr>
        <w:t>les</w:t>
      </w:r>
      <w:r w:rsidR="00F1210A" w:rsidRPr="00D9210A">
        <w:rPr>
          <w:rFonts w:asciiTheme="majorBidi" w:hAnsiTheme="majorBidi" w:cstheme="majorBidi"/>
          <w:sz w:val="24"/>
          <w:szCs w:val="24"/>
          <w:lang w:val="fr-ML"/>
        </w:rPr>
        <w:t xml:space="preserve"> développements</w:t>
      </w:r>
      <w:r w:rsidR="00E4577C" w:rsidRPr="00D9210A">
        <w:rPr>
          <w:rFonts w:asciiTheme="majorBidi" w:hAnsiTheme="majorBidi" w:cstheme="majorBidi"/>
          <w:sz w:val="24"/>
          <w:szCs w:val="24"/>
          <w:lang w:val="fr-ML"/>
        </w:rPr>
        <w:t xml:space="preserve"> logiciels</w:t>
      </w:r>
      <w:r w:rsidR="00F1210A" w:rsidRPr="00D9210A">
        <w:rPr>
          <w:rFonts w:asciiTheme="majorBidi" w:hAnsiTheme="majorBidi" w:cstheme="majorBidi"/>
          <w:sz w:val="24"/>
          <w:szCs w:val="24"/>
          <w:lang w:val="fr-ML"/>
        </w:rPr>
        <w:t xml:space="preserve">. </w:t>
      </w:r>
      <w:r w:rsidR="00D72251" w:rsidRPr="00D9210A">
        <w:rPr>
          <w:rFonts w:asciiTheme="majorBidi" w:hAnsiTheme="majorBidi" w:cstheme="majorBidi"/>
          <w:sz w:val="24"/>
          <w:szCs w:val="24"/>
          <w:lang w:val="fr-ML"/>
        </w:rPr>
        <w:t xml:space="preserve">Elle </w:t>
      </w:r>
      <w:r w:rsidR="00F1210A" w:rsidRPr="00D9210A">
        <w:rPr>
          <w:rFonts w:asciiTheme="majorBidi" w:hAnsiTheme="majorBidi" w:cstheme="majorBidi"/>
          <w:sz w:val="24"/>
          <w:szCs w:val="24"/>
          <w:lang w:val="fr-ML"/>
        </w:rPr>
        <w:t>met le comportement d’une API</w:t>
      </w:r>
      <w:r w:rsidR="00D72251" w:rsidRPr="00D9210A">
        <w:rPr>
          <w:rFonts w:asciiTheme="majorBidi" w:hAnsiTheme="majorBidi" w:cstheme="majorBidi"/>
          <w:sz w:val="24"/>
          <w:szCs w:val="24"/>
          <w:lang w:val="fr-ML"/>
        </w:rPr>
        <w:t xml:space="preserve"> en évidence </w:t>
      </w:r>
      <w:r w:rsidR="00472BA4" w:rsidRPr="00D9210A">
        <w:rPr>
          <w:rFonts w:asciiTheme="majorBidi" w:hAnsiTheme="majorBidi" w:cstheme="majorBidi"/>
          <w:sz w:val="24"/>
          <w:szCs w:val="24"/>
          <w:lang w:val="fr-ML"/>
        </w:rPr>
        <w:t xml:space="preserve">vis-à-vis des utilisateurs </w:t>
      </w:r>
      <w:r w:rsidR="00D72251" w:rsidRPr="00D9210A">
        <w:rPr>
          <w:rFonts w:asciiTheme="majorBidi" w:hAnsiTheme="majorBidi" w:cstheme="majorBidi"/>
          <w:sz w:val="24"/>
          <w:szCs w:val="24"/>
          <w:lang w:val="fr-ML"/>
        </w:rPr>
        <w:t>avec</w:t>
      </w:r>
      <w:r w:rsidR="00F1210A" w:rsidRPr="00D9210A">
        <w:rPr>
          <w:rFonts w:asciiTheme="majorBidi" w:hAnsiTheme="majorBidi" w:cstheme="majorBidi"/>
          <w:sz w:val="24"/>
          <w:szCs w:val="24"/>
          <w:lang w:val="fr-ML"/>
        </w:rPr>
        <w:t xml:space="preserve"> </w:t>
      </w:r>
      <w:r w:rsidR="00D72251" w:rsidRPr="00D9210A">
        <w:rPr>
          <w:rFonts w:asciiTheme="majorBidi" w:hAnsiTheme="majorBidi" w:cstheme="majorBidi"/>
          <w:sz w:val="24"/>
          <w:szCs w:val="24"/>
          <w:lang w:val="fr-ML"/>
        </w:rPr>
        <w:t>usage</w:t>
      </w:r>
      <w:r w:rsidR="00F1210A" w:rsidRPr="00D9210A">
        <w:rPr>
          <w:rFonts w:asciiTheme="majorBidi" w:hAnsiTheme="majorBidi" w:cstheme="majorBidi"/>
          <w:sz w:val="24"/>
          <w:szCs w:val="24"/>
          <w:lang w:val="fr-ML"/>
        </w:rPr>
        <w:t xml:space="preserve"> </w:t>
      </w:r>
      <w:r w:rsidR="0061701A" w:rsidRPr="00D9210A">
        <w:rPr>
          <w:rFonts w:asciiTheme="majorBidi" w:hAnsiTheme="majorBidi" w:cstheme="majorBidi"/>
          <w:sz w:val="24"/>
          <w:szCs w:val="24"/>
          <w:lang w:val="fr-ML"/>
        </w:rPr>
        <w:t xml:space="preserve">des objets, </w:t>
      </w:r>
      <w:r w:rsidR="00D72251" w:rsidRPr="00D9210A">
        <w:rPr>
          <w:rFonts w:asciiTheme="majorBidi" w:hAnsiTheme="majorBidi" w:cstheme="majorBidi"/>
          <w:sz w:val="24"/>
          <w:szCs w:val="24"/>
          <w:lang w:val="fr-ML"/>
        </w:rPr>
        <w:t xml:space="preserve">la mise en place </w:t>
      </w:r>
      <w:r w:rsidR="00BF7215" w:rsidRPr="00D9210A">
        <w:rPr>
          <w:rFonts w:asciiTheme="majorBidi" w:hAnsiTheme="majorBidi" w:cstheme="majorBidi"/>
          <w:sz w:val="24"/>
          <w:szCs w:val="24"/>
          <w:lang w:val="fr-ML"/>
        </w:rPr>
        <w:t>d’une opération</w:t>
      </w:r>
      <w:r w:rsidR="00E57372" w:rsidRPr="00D9210A">
        <w:rPr>
          <w:rFonts w:asciiTheme="majorBidi" w:hAnsiTheme="majorBidi" w:cstheme="majorBidi"/>
          <w:sz w:val="24"/>
          <w:szCs w:val="24"/>
          <w:lang w:val="fr-ML"/>
        </w:rPr>
        <w:t xml:space="preserve">, </w:t>
      </w:r>
      <w:r w:rsidR="0061701A" w:rsidRPr="00D9210A">
        <w:rPr>
          <w:rFonts w:asciiTheme="majorBidi" w:hAnsiTheme="majorBidi" w:cstheme="majorBidi"/>
          <w:sz w:val="24"/>
          <w:szCs w:val="24"/>
          <w:lang w:val="fr-ML"/>
        </w:rPr>
        <w:t xml:space="preserve">le </w:t>
      </w:r>
      <w:r w:rsidR="00472BA4" w:rsidRPr="00D9210A">
        <w:rPr>
          <w:rFonts w:asciiTheme="majorBidi" w:hAnsiTheme="majorBidi" w:cstheme="majorBidi"/>
          <w:sz w:val="24"/>
          <w:szCs w:val="24"/>
          <w:lang w:val="fr-ML"/>
        </w:rPr>
        <w:t>type de serveurs</w:t>
      </w:r>
      <w:r w:rsidR="00E57372" w:rsidRPr="00D9210A">
        <w:rPr>
          <w:rFonts w:asciiTheme="majorBidi" w:hAnsiTheme="majorBidi" w:cstheme="majorBidi"/>
          <w:sz w:val="24"/>
          <w:szCs w:val="24"/>
          <w:lang w:val="fr-ML"/>
        </w:rPr>
        <w:t xml:space="preserve"> (http, https)</w:t>
      </w:r>
      <w:r w:rsidR="00472BA4" w:rsidRPr="00D9210A">
        <w:rPr>
          <w:rFonts w:asciiTheme="majorBidi" w:hAnsiTheme="majorBidi" w:cstheme="majorBidi"/>
          <w:sz w:val="24"/>
          <w:szCs w:val="24"/>
          <w:lang w:val="fr-ML"/>
        </w:rPr>
        <w:t xml:space="preserve"> utilisés</w:t>
      </w:r>
      <w:r w:rsidR="00E57372" w:rsidRPr="00D9210A">
        <w:rPr>
          <w:rFonts w:asciiTheme="majorBidi" w:hAnsiTheme="majorBidi" w:cstheme="majorBidi"/>
          <w:sz w:val="24"/>
          <w:szCs w:val="24"/>
          <w:lang w:val="fr-ML"/>
        </w:rPr>
        <w:t>.</w:t>
      </w:r>
    </w:p>
    <w:p w14:paraId="4FEF053A" w14:textId="1FA85A1D" w:rsidR="006F20B8" w:rsidRPr="00D9210A" w:rsidRDefault="00111568"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lang w:val="fr-ML"/>
        </w:rPr>
        <w:t>E</w:t>
      </w:r>
      <w:r w:rsidR="00D91E1D" w:rsidRPr="00D9210A">
        <w:rPr>
          <w:rFonts w:asciiTheme="majorBidi" w:hAnsiTheme="majorBidi" w:cstheme="majorBidi"/>
          <w:sz w:val="24"/>
          <w:szCs w:val="24"/>
          <w:lang w:val="fr-ML"/>
        </w:rPr>
        <w:t>lle propose un bref résumé sur la structure des différentes opérations</w:t>
      </w:r>
      <w:r w:rsidR="00567118" w:rsidRPr="00D9210A">
        <w:rPr>
          <w:rFonts w:asciiTheme="majorBidi" w:hAnsiTheme="majorBidi" w:cstheme="majorBidi"/>
          <w:sz w:val="24"/>
          <w:szCs w:val="24"/>
          <w:lang w:val="fr-ML"/>
        </w:rPr>
        <w:t xml:space="preserve"> </w:t>
      </w:r>
      <w:r w:rsidR="00E101A6" w:rsidRPr="00D9210A">
        <w:rPr>
          <w:rFonts w:asciiTheme="majorBidi" w:hAnsiTheme="majorBidi" w:cstheme="majorBidi"/>
          <w:sz w:val="24"/>
          <w:szCs w:val="24"/>
          <w:lang w:val="fr-ML"/>
        </w:rPr>
        <w:t>en précisant les paramètres (id) dans l’objet « </w:t>
      </w:r>
      <w:r w:rsidR="00E101A6" w:rsidRPr="004D716B">
        <w:rPr>
          <w:rFonts w:asciiTheme="majorBidi" w:hAnsiTheme="majorBidi" w:cstheme="majorBidi"/>
          <w:i/>
          <w:iCs/>
          <w:sz w:val="24"/>
          <w:szCs w:val="24"/>
          <w:lang w:val="fr-ML"/>
        </w:rPr>
        <w:t>parameter</w:t>
      </w:r>
      <w:r w:rsidR="00E101A6" w:rsidRPr="00D9210A">
        <w:rPr>
          <w:rFonts w:asciiTheme="majorBidi" w:hAnsiTheme="majorBidi" w:cstheme="majorBidi"/>
          <w:sz w:val="24"/>
          <w:szCs w:val="24"/>
          <w:lang w:val="fr-ML"/>
        </w:rPr>
        <w:t> » d’un operateur</w:t>
      </w:r>
      <w:r w:rsidR="00D91E1D" w:rsidRPr="00D9210A">
        <w:rPr>
          <w:rFonts w:asciiTheme="majorBidi" w:hAnsiTheme="majorBidi" w:cstheme="majorBidi"/>
          <w:sz w:val="24"/>
          <w:szCs w:val="24"/>
        </w:rPr>
        <w:t xml:space="preserve"> et</w:t>
      </w:r>
      <w:r w:rsidR="00D72251" w:rsidRPr="00D9210A">
        <w:rPr>
          <w:rFonts w:asciiTheme="majorBidi" w:hAnsiTheme="majorBidi" w:cstheme="majorBidi"/>
          <w:sz w:val="24"/>
          <w:szCs w:val="24"/>
        </w:rPr>
        <w:t xml:space="preserve"> si nécessaire</w:t>
      </w:r>
      <w:r w:rsidR="00E101A6" w:rsidRPr="00D9210A">
        <w:rPr>
          <w:rFonts w:asciiTheme="majorBidi" w:hAnsiTheme="majorBidi" w:cstheme="majorBidi"/>
          <w:sz w:val="24"/>
          <w:szCs w:val="24"/>
        </w:rPr>
        <w:t xml:space="preserve"> </w:t>
      </w:r>
      <w:r w:rsidR="00944EAE" w:rsidRPr="00D9210A">
        <w:rPr>
          <w:rFonts w:asciiTheme="majorBidi" w:hAnsiTheme="majorBidi" w:cstheme="majorBidi"/>
          <w:sz w:val="24"/>
          <w:szCs w:val="24"/>
        </w:rPr>
        <w:t>définir</w:t>
      </w:r>
      <w:r w:rsidR="00BF7215" w:rsidRPr="00D9210A">
        <w:rPr>
          <w:rFonts w:asciiTheme="majorBidi" w:hAnsiTheme="majorBidi" w:cstheme="majorBidi"/>
          <w:sz w:val="24"/>
          <w:szCs w:val="24"/>
        </w:rPr>
        <w:t xml:space="preserve"> une</w:t>
      </w:r>
      <w:r w:rsidR="00C84A00" w:rsidRPr="00D9210A">
        <w:rPr>
          <w:rFonts w:asciiTheme="majorBidi" w:hAnsiTheme="majorBidi" w:cstheme="majorBidi"/>
          <w:sz w:val="24"/>
          <w:szCs w:val="24"/>
        </w:rPr>
        <w:t xml:space="preserve"> sécurité</w:t>
      </w:r>
      <w:r w:rsidR="00BF7215" w:rsidRPr="00D9210A">
        <w:rPr>
          <w:rFonts w:asciiTheme="majorBidi" w:hAnsiTheme="majorBidi" w:cstheme="majorBidi"/>
          <w:sz w:val="24"/>
          <w:szCs w:val="24"/>
        </w:rPr>
        <w:t xml:space="preserve"> </w:t>
      </w:r>
      <w:r w:rsidR="003C1BC9" w:rsidRPr="00D9210A">
        <w:rPr>
          <w:rFonts w:asciiTheme="majorBidi" w:hAnsiTheme="majorBidi" w:cstheme="majorBidi"/>
          <w:sz w:val="24"/>
          <w:szCs w:val="24"/>
        </w:rPr>
        <w:t>d’</w:t>
      </w:r>
      <w:r w:rsidR="00BF7215" w:rsidRPr="00D9210A">
        <w:rPr>
          <w:rFonts w:asciiTheme="majorBidi" w:hAnsiTheme="majorBidi" w:cstheme="majorBidi"/>
          <w:sz w:val="24"/>
          <w:szCs w:val="24"/>
        </w:rPr>
        <w:t>authentification</w:t>
      </w:r>
      <w:r w:rsidR="00F44EDA" w:rsidRPr="00D9210A">
        <w:rPr>
          <w:rFonts w:asciiTheme="majorBidi" w:hAnsiTheme="majorBidi" w:cstheme="majorBidi"/>
          <w:sz w:val="24"/>
          <w:szCs w:val="24"/>
        </w:rPr>
        <w:t xml:space="preserve"> avant leur utilisation</w:t>
      </w:r>
      <w:r w:rsidR="0078605E" w:rsidRPr="00D9210A">
        <w:rPr>
          <w:rFonts w:asciiTheme="majorBidi" w:hAnsiTheme="majorBidi" w:cstheme="majorBidi"/>
          <w:sz w:val="24"/>
          <w:szCs w:val="24"/>
        </w:rPr>
        <w:t>.</w:t>
      </w:r>
    </w:p>
    <w:p w14:paraId="1B69E8A3" w14:textId="490E77AD" w:rsidR="004B4FBA" w:rsidRPr="00492BB1" w:rsidRDefault="00632E24" w:rsidP="004B4FBA">
      <w:pPr>
        <w:spacing w:line="360" w:lineRule="auto"/>
        <w:ind w:left="360"/>
        <w:jc w:val="both"/>
        <w:rPr>
          <w:rFonts w:ascii="Times New Roman" w:hAnsi="Times New Roman" w:cs="Times New Roman"/>
          <w:sz w:val="26"/>
          <w:szCs w:val="26"/>
        </w:rPr>
      </w:pPr>
      <w:r w:rsidRPr="00D9210A">
        <w:rPr>
          <w:rFonts w:ascii="Times New Roman" w:hAnsi="Times New Roman" w:cs="Times New Roman"/>
          <w:sz w:val="24"/>
          <w:szCs w:val="24"/>
          <w:lang w:val="fr-ML"/>
        </w:rPr>
        <w:t>L</w:t>
      </w:r>
      <w:r w:rsidR="00D72251" w:rsidRPr="00D9210A">
        <w:rPr>
          <w:rFonts w:ascii="Times New Roman" w:hAnsi="Times New Roman" w:cs="Times New Roman"/>
          <w:sz w:val="24"/>
          <w:szCs w:val="24"/>
        </w:rPr>
        <w:t>a communication est basée uniquement sur</w:t>
      </w:r>
      <w:r w:rsidR="00BF7215" w:rsidRPr="00D9210A">
        <w:rPr>
          <w:rFonts w:ascii="Times New Roman" w:hAnsi="Times New Roman" w:cs="Times New Roman"/>
          <w:sz w:val="24"/>
          <w:szCs w:val="24"/>
        </w:rPr>
        <w:t xml:space="preserve"> le protocole http qui constitue</w:t>
      </w:r>
      <w:r w:rsidR="00111568" w:rsidRPr="00D9210A">
        <w:rPr>
          <w:rFonts w:ascii="Times New Roman" w:hAnsi="Times New Roman" w:cs="Times New Roman"/>
          <w:sz w:val="24"/>
          <w:szCs w:val="24"/>
        </w:rPr>
        <w:t xml:space="preserve"> l’envoie    de r</w:t>
      </w:r>
      <w:r w:rsidR="00D72251" w:rsidRPr="00D9210A">
        <w:rPr>
          <w:rFonts w:ascii="Times New Roman" w:hAnsi="Times New Roman" w:cs="Times New Roman"/>
          <w:sz w:val="24"/>
          <w:szCs w:val="24"/>
        </w:rPr>
        <w:t>equêtes et</w:t>
      </w:r>
      <w:r w:rsidR="006B271F" w:rsidRPr="00D9210A">
        <w:rPr>
          <w:rFonts w:ascii="Times New Roman" w:hAnsi="Times New Roman" w:cs="Times New Roman"/>
          <w:sz w:val="24"/>
          <w:szCs w:val="24"/>
        </w:rPr>
        <w:t xml:space="preserve"> récupération de réponses</w:t>
      </w:r>
      <w:r w:rsidR="002E08ED" w:rsidRPr="00D9210A">
        <w:rPr>
          <w:rFonts w:ascii="Times New Roman" w:hAnsi="Times New Roman" w:cs="Times New Roman"/>
          <w:sz w:val="24"/>
          <w:szCs w:val="24"/>
        </w:rPr>
        <w:t xml:space="preserve">. </w:t>
      </w:r>
      <w:r w:rsidR="007A6F41" w:rsidRPr="00D9210A">
        <w:rPr>
          <w:rFonts w:ascii="Times New Roman" w:hAnsi="Times New Roman" w:cs="Times New Roman"/>
          <w:sz w:val="24"/>
          <w:szCs w:val="24"/>
        </w:rPr>
        <w:t xml:space="preserve">C’est </w:t>
      </w:r>
      <w:r w:rsidR="00E15333" w:rsidRPr="00D9210A">
        <w:rPr>
          <w:rFonts w:ascii="Times New Roman" w:hAnsi="Times New Roman" w:cs="Times New Roman"/>
          <w:sz w:val="24"/>
          <w:szCs w:val="24"/>
        </w:rPr>
        <w:t>une spécification basée</w:t>
      </w:r>
      <w:r w:rsidR="007A6F41" w:rsidRPr="00D9210A">
        <w:rPr>
          <w:rFonts w:ascii="Times New Roman" w:hAnsi="Times New Roman" w:cs="Times New Roman"/>
          <w:sz w:val="24"/>
          <w:szCs w:val="24"/>
        </w:rPr>
        <w:t xml:space="preserve"> sur le modèle </w:t>
      </w:r>
      <w:r w:rsidR="000A569F" w:rsidRPr="00D9210A">
        <w:rPr>
          <w:rFonts w:ascii="Times New Roman" w:hAnsi="Times New Roman" w:cs="Times New Roman"/>
          <w:sz w:val="24"/>
          <w:szCs w:val="24"/>
        </w:rPr>
        <w:t>Client/serveur</w:t>
      </w:r>
      <w:r w:rsidR="007A6F41" w:rsidRPr="00D9210A">
        <w:rPr>
          <w:rFonts w:ascii="Times New Roman" w:hAnsi="Times New Roman" w:cs="Times New Roman"/>
          <w:sz w:val="24"/>
          <w:szCs w:val="24"/>
        </w:rPr>
        <w:t>.</w:t>
      </w:r>
      <w:r w:rsidR="001F20DB" w:rsidRPr="00D9210A">
        <w:rPr>
          <w:rFonts w:ascii="Times New Roman" w:hAnsi="Times New Roman" w:cs="Times New Roman"/>
          <w:sz w:val="24"/>
          <w:szCs w:val="24"/>
        </w:rPr>
        <w:t xml:space="preserve"> </w:t>
      </w:r>
      <w:r w:rsidR="002E08ED" w:rsidRPr="00D9210A">
        <w:rPr>
          <w:rFonts w:ascii="Times New Roman" w:hAnsi="Times New Roman" w:cs="Times New Roman"/>
          <w:sz w:val="24"/>
          <w:szCs w:val="24"/>
        </w:rPr>
        <w:t>Elle indique des informations sur les codes d’état http pour préciser le succès</w:t>
      </w:r>
      <w:r w:rsidR="00F71C7A" w:rsidRPr="00D9210A">
        <w:rPr>
          <w:rFonts w:ascii="Times New Roman" w:hAnsi="Times New Roman" w:cs="Times New Roman"/>
          <w:sz w:val="24"/>
          <w:szCs w:val="24"/>
        </w:rPr>
        <w:t xml:space="preserve"> (200)</w:t>
      </w:r>
      <w:r w:rsidR="002E08ED" w:rsidRPr="00D9210A">
        <w:rPr>
          <w:rFonts w:ascii="Times New Roman" w:hAnsi="Times New Roman" w:cs="Times New Roman"/>
          <w:sz w:val="24"/>
          <w:szCs w:val="24"/>
        </w:rPr>
        <w:t xml:space="preserve">, la </w:t>
      </w:r>
      <w:r w:rsidR="00F71C7A" w:rsidRPr="00D9210A">
        <w:rPr>
          <w:rFonts w:ascii="Times New Roman" w:hAnsi="Times New Roman" w:cs="Times New Roman"/>
          <w:sz w:val="24"/>
          <w:szCs w:val="24"/>
        </w:rPr>
        <w:t>redirection (301,302)</w:t>
      </w:r>
      <w:r w:rsidR="002E08ED" w:rsidRPr="00D9210A">
        <w:rPr>
          <w:rFonts w:ascii="Times New Roman" w:hAnsi="Times New Roman" w:cs="Times New Roman"/>
          <w:sz w:val="24"/>
          <w:szCs w:val="24"/>
        </w:rPr>
        <w:t>,</w:t>
      </w:r>
      <w:r w:rsidR="00F71C7A" w:rsidRPr="00D9210A">
        <w:rPr>
          <w:rFonts w:ascii="Times New Roman" w:hAnsi="Times New Roman" w:cs="Times New Roman"/>
          <w:sz w:val="24"/>
          <w:szCs w:val="24"/>
        </w:rPr>
        <w:t xml:space="preserve"> accès refusés (403), l’erreur</w:t>
      </w:r>
      <w:r w:rsidR="002E08ED" w:rsidRPr="00D9210A">
        <w:rPr>
          <w:rFonts w:ascii="Times New Roman" w:hAnsi="Times New Roman" w:cs="Times New Roman"/>
          <w:sz w:val="24"/>
          <w:szCs w:val="24"/>
        </w:rPr>
        <w:t xml:space="preserve"> client et erreur </w:t>
      </w:r>
      <w:r w:rsidR="00F71C7A" w:rsidRPr="00D9210A">
        <w:rPr>
          <w:rFonts w:ascii="Times New Roman" w:hAnsi="Times New Roman" w:cs="Times New Roman"/>
          <w:sz w:val="24"/>
          <w:szCs w:val="24"/>
        </w:rPr>
        <w:t>serveur (500,503)</w:t>
      </w:r>
      <w:r w:rsidR="002E08ED" w:rsidRPr="00D9210A">
        <w:rPr>
          <w:rFonts w:ascii="Times New Roman" w:hAnsi="Times New Roman" w:cs="Times New Roman"/>
          <w:sz w:val="24"/>
          <w:szCs w:val="24"/>
        </w:rPr>
        <w:t>.</w:t>
      </w:r>
      <w:r w:rsidR="003221FD" w:rsidRPr="00D9210A">
        <w:rPr>
          <w:rFonts w:ascii="Times New Roman" w:hAnsi="Times New Roman" w:cs="Times New Roman"/>
          <w:sz w:val="24"/>
          <w:szCs w:val="24"/>
        </w:rPr>
        <w:t xml:space="preserve"> </w:t>
      </w:r>
      <w:r w:rsidR="007A0769" w:rsidRPr="00D9210A">
        <w:rPr>
          <w:rFonts w:ascii="Times New Roman" w:hAnsi="Times New Roman" w:cs="Times New Roman"/>
          <w:sz w:val="24"/>
          <w:szCs w:val="24"/>
        </w:rPr>
        <w:t xml:space="preserve">Si ces codes sont définis, l’état </w:t>
      </w:r>
      <w:r w:rsidR="00B03BD5" w:rsidRPr="00D9210A">
        <w:rPr>
          <w:rFonts w:ascii="Times New Roman" w:hAnsi="Times New Roman" w:cs="Times New Roman"/>
          <w:sz w:val="24"/>
          <w:szCs w:val="24"/>
        </w:rPr>
        <w:t>de la requête</w:t>
      </w:r>
      <w:r w:rsidR="007A0769" w:rsidRPr="00D9210A">
        <w:rPr>
          <w:rFonts w:ascii="Times New Roman" w:hAnsi="Times New Roman" w:cs="Times New Roman"/>
          <w:sz w:val="24"/>
          <w:szCs w:val="24"/>
        </w:rPr>
        <w:t xml:space="preserve"> sera </w:t>
      </w:r>
      <w:r w:rsidR="00B03BD5" w:rsidRPr="00D9210A">
        <w:rPr>
          <w:rFonts w:ascii="Times New Roman" w:hAnsi="Times New Roman" w:cs="Times New Roman"/>
          <w:sz w:val="24"/>
          <w:szCs w:val="24"/>
        </w:rPr>
        <w:t>interprété</w:t>
      </w:r>
      <w:r w:rsidR="007A0769" w:rsidRPr="00D9210A">
        <w:rPr>
          <w:rFonts w:ascii="Times New Roman" w:hAnsi="Times New Roman" w:cs="Times New Roman"/>
          <w:sz w:val="24"/>
          <w:szCs w:val="24"/>
        </w:rPr>
        <w:t xml:space="preserve"> par la desc</w:t>
      </w:r>
      <w:r w:rsidRPr="00D9210A">
        <w:rPr>
          <w:rFonts w:ascii="Times New Roman" w:hAnsi="Times New Roman" w:cs="Times New Roman"/>
          <w:sz w:val="24"/>
          <w:szCs w:val="24"/>
        </w:rPr>
        <w:t>ription du code correspondant.</w:t>
      </w:r>
    </w:p>
    <w:p w14:paraId="525CDB1A" w14:textId="7FB6A090" w:rsidR="00FF0292" w:rsidRDefault="000B08E1" w:rsidP="00E164B9">
      <w:pPr>
        <w:spacing w:line="360" w:lineRule="auto"/>
        <w:ind w:left="360"/>
        <w:jc w:val="both"/>
        <w:rPr>
          <w:rFonts w:ascii="Times New Roman" w:hAnsi="Times New Roman" w:cs="Times New Roman"/>
          <w:sz w:val="24"/>
          <w:szCs w:val="24"/>
        </w:rPr>
      </w:pPr>
      <w:r w:rsidRPr="00D9210A">
        <w:rPr>
          <w:rFonts w:ascii="Times New Roman" w:hAnsi="Times New Roman" w:cs="Times New Roman"/>
          <w:b/>
          <w:bCs/>
          <w:sz w:val="24"/>
          <w:szCs w:val="24"/>
          <w:u w:val="single"/>
        </w:rPr>
        <w:t>Exemple d’utilisation</w:t>
      </w:r>
      <w:r w:rsidR="00782E5E">
        <w:rPr>
          <w:rFonts w:ascii="Times New Roman" w:hAnsi="Times New Roman" w:cs="Times New Roman"/>
          <w:sz w:val="24"/>
          <w:szCs w:val="24"/>
        </w:rPr>
        <w:t> :</w:t>
      </w:r>
    </w:p>
    <w:p w14:paraId="1C3AB112" w14:textId="12A7C3A7" w:rsidR="00E164B9" w:rsidRDefault="00E164B9" w:rsidP="00E164B9">
      <w:pPr>
        <w:spacing w:line="360" w:lineRule="auto"/>
        <w:ind w:left="360"/>
        <w:jc w:val="both"/>
        <w:rPr>
          <w:rFonts w:ascii="Times New Roman" w:hAnsi="Times New Roman" w:cs="Times New Roman"/>
          <w:sz w:val="24"/>
          <w:szCs w:val="24"/>
        </w:rPr>
      </w:pPr>
    </w:p>
    <w:p w14:paraId="4909956A" w14:textId="0FB5E2BF" w:rsidR="00E164B9" w:rsidRDefault="00E164B9" w:rsidP="00E164B9">
      <w:pPr>
        <w:spacing w:line="360" w:lineRule="auto"/>
        <w:ind w:left="360"/>
        <w:jc w:val="both"/>
        <w:rPr>
          <w:rFonts w:ascii="Times New Roman" w:hAnsi="Times New Roman" w:cs="Times New Roman"/>
          <w:sz w:val="24"/>
          <w:szCs w:val="24"/>
        </w:rPr>
      </w:pPr>
    </w:p>
    <w:p w14:paraId="4FC867B1" w14:textId="563ED4E1" w:rsidR="00E164B9" w:rsidRDefault="00E164B9" w:rsidP="00E164B9">
      <w:pPr>
        <w:spacing w:line="360" w:lineRule="auto"/>
        <w:ind w:left="360"/>
        <w:jc w:val="both"/>
        <w:rPr>
          <w:rFonts w:ascii="Times New Roman" w:hAnsi="Times New Roman" w:cs="Times New Roman"/>
          <w:sz w:val="24"/>
          <w:szCs w:val="24"/>
        </w:rPr>
      </w:pPr>
    </w:p>
    <w:p w14:paraId="4379A4F0" w14:textId="2CB965ED" w:rsidR="00E164B9" w:rsidRDefault="00E164B9" w:rsidP="00E164B9">
      <w:pPr>
        <w:spacing w:line="360" w:lineRule="auto"/>
        <w:ind w:left="360"/>
        <w:jc w:val="both"/>
        <w:rPr>
          <w:rFonts w:ascii="Times New Roman" w:hAnsi="Times New Roman" w:cs="Times New Roman"/>
          <w:sz w:val="24"/>
          <w:szCs w:val="24"/>
        </w:rPr>
      </w:pPr>
    </w:p>
    <w:p w14:paraId="5F880DA9" w14:textId="6F88A3FF" w:rsidR="00E164B9" w:rsidRDefault="00E164B9" w:rsidP="00E164B9">
      <w:pPr>
        <w:spacing w:line="360" w:lineRule="auto"/>
        <w:ind w:left="360"/>
        <w:jc w:val="both"/>
        <w:rPr>
          <w:rFonts w:ascii="Times New Roman" w:hAnsi="Times New Roman" w:cs="Times New Roman"/>
          <w:sz w:val="24"/>
          <w:szCs w:val="24"/>
        </w:rPr>
      </w:pPr>
    </w:p>
    <w:p w14:paraId="680866B8" w14:textId="25598F11" w:rsidR="00DA1D51" w:rsidRDefault="00DA1D51" w:rsidP="00E164B9">
      <w:pPr>
        <w:spacing w:line="360" w:lineRule="auto"/>
        <w:ind w:left="360"/>
        <w:jc w:val="both"/>
        <w:rPr>
          <w:rFonts w:ascii="Times New Roman" w:hAnsi="Times New Roman" w:cs="Times New Roman"/>
          <w:sz w:val="24"/>
          <w:szCs w:val="24"/>
        </w:rPr>
      </w:pPr>
    </w:p>
    <w:p w14:paraId="77D23A11" w14:textId="570A9589" w:rsidR="00DA1D51" w:rsidRDefault="00DA1D51" w:rsidP="00E164B9">
      <w:pPr>
        <w:spacing w:line="360" w:lineRule="auto"/>
        <w:ind w:left="360"/>
        <w:jc w:val="both"/>
        <w:rPr>
          <w:rFonts w:ascii="Times New Roman" w:hAnsi="Times New Roman" w:cs="Times New Roman"/>
          <w:sz w:val="24"/>
          <w:szCs w:val="24"/>
        </w:rPr>
      </w:pPr>
    </w:p>
    <w:p w14:paraId="4C17903F" w14:textId="3F0594CF" w:rsidR="00DA1D51" w:rsidRDefault="00DA1D51" w:rsidP="00E164B9">
      <w:pPr>
        <w:spacing w:line="360" w:lineRule="auto"/>
        <w:ind w:left="360"/>
        <w:jc w:val="both"/>
        <w:rPr>
          <w:rFonts w:ascii="Times New Roman" w:hAnsi="Times New Roman" w:cs="Times New Roman"/>
          <w:sz w:val="24"/>
          <w:szCs w:val="24"/>
        </w:rPr>
      </w:pPr>
    </w:p>
    <w:p w14:paraId="542A8D75" w14:textId="77777777" w:rsidR="00DA1D51" w:rsidRDefault="00DA1D51" w:rsidP="00E164B9">
      <w:pPr>
        <w:spacing w:line="360" w:lineRule="auto"/>
        <w:ind w:left="360"/>
        <w:jc w:val="both"/>
        <w:rPr>
          <w:rFonts w:ascii="Times New Roman" w:hAnsi="Times New Roman" w:cs="Times New Roman"/>
          <w:sz w:val="24"/>
          <w:szCs w:val="24"/>
        </w:rPr>
      </w:pPr>
    </w:p>
    <w:p w14:paraId="25AEB4A5" w14:textId="77777777" w:rsidR="00E164B9" w:rsidRDefault="00E164B9" w:rsidP="00B13140">
      <w:pPr>
        <w:spacing w:line="360" w:lineRule="auto"/>
        <w:jc w:val="both"/>
        <w:rPr>
          <w:rFonts w:ascii="Times New Roman" w:hAnsi="Times New Roman" w:cs="Times New Roman"/>
          <w:sz w:val="24"/>
          <w:szCs w:val="24"/>
        </w:rPr>
      </w:pPr>
    </w:p>
    <w:p w14:paraId="00A32A11" w14:textId="5330FADA" w:rsidR="000E3C61" w:rsidRDefault="009A7F79" w:rsidP="00730C8D">
      <w:pPr>
        <w:spacing w:line="360" w:lineRule="auto"/>
        <w:ind w:left="360"/>
        <w:jc w:val="both"/>
        <w:rPr>
          <w:rFonts w:ascii="Times New Roman" w:hAnsi="Times New Roman" w:cs="Times New Roman"/>
          <w:sz w:val="24"/>
          <w:szCs w:val="24"/>
        </w:rPr>
      </w:pPr>
      <w:r w:rsidRPr="00D9210A">
        <w:rPr>
          <w:rFonts w:asciiTheme="majorBidi" w:hAnsiTheme="majorBidi" w:cstheme="majorBidi"/>
          <w:b/>
          <w:bCs/>
          <w:noProof/>
          <w:sz w:val="24"/>
          <w:szCs w:val="24"/>
          <w:u w:val="single"/>
          <w:lang w:val="fr-ML"/>
        </w:rPr>
        <w:lastRenderedPageBreak/>
        <mc:AlternateContent>
          <mc:Choice Requires="wps">
            <w:drawing>
              <wp:anchor distT="0" distB="0" distL="114300" distR="114300" simplePos="0" relativeHeight="251710464" behindDoc="0" locked="0" layoutInCell="1" allowOverlap="1" wp14:anchorId="2E19575D" wp14:editId="504F5BCD">
                <wp:simplePos x="0" y="0"/>
                <wp:positionH relativeFrom="margin">
                  <wp:align>left</wp:align>
                </wp:positionH>
                <wp:positionV relativeFrom="paragraph">
                  <wp:posOffset>-6985</wp:posOffset>
                </wp:positionV>
                <wp:extent cx="2990850" cy="6564702"/>
                <wp:effectExtent l="0" t="0" r="19050" b="26670"/>
                <wp:wrapNone/>
                <wp:docPr id="6" name="Rectangle 6"/>
                <wp:cNvGraphicFramePr/>
                <a:graphic xmlns:a="http://schemas.openxmlformats.org/drawingml/2006/main">
                  <a:graphicData uri="http://schemas.microsoft.com/office/word/2010/wordprocessingShape">
                    <wps:wsp>
                      <wps:cNvSpPr/>
                      <wps:spPr>
                        <a:xfrm>
                          <a:off x="0" y="0"/>
                          <a:ext cx="2990850" cy="656470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629B59"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14:paraId="45EE68FE"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14:paraId="663EB2EF"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14:paraId="0E6372CA"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14:paraId="18375B72"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14:paraId="1EBBD066"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14:paraId="2636A46F"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14:paraId="194F05D3" w14:textId="662129B6"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14:paraId="079F3EC8" w14:textId="214A09A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14:paraId="03382AF1" w14:textId="30621488"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1CD42071"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14:paraId="10ED4E12"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r w:rsidRPr="007B105A">
                              <w:rPr>
                                <w:rFonts w:ascii="Times New Roman" w:hAnsi="Times New Roman" w:cs="Times New Roman"/>
                                <w:color w:val="000000" w:themeColor="text1"/>
                                <w:sz w:val="26"/>
                                <w:szCs w:val="26"/>
                                <w:lang w:val="en-US"/>
                              </w:rPr>
                              <w:t xml:space="preserve">parametre: </w:t>
                            </w:r>
                          </w:p>
                          <w:p w14:paraId="7AD8C9CC" w14:textId="6F36EEED"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14:paraId="69C29F54" w14:textId="69C1CAB5"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6A673C0B" w14:textId="4A8A8148"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"identifiant d’un item"</w:t>
                            </w:r>
                          </w:p>
                          <w:p w14:paraId="15776CBB" w14:textId="389AB3A8"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14:paraId="219309A4" w14:textId="21EAF79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14:paraId="20E5ABE7" w14:textId="45503A70"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14:paraId="26006FCC" w14:textId="46957E2A"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14:paraId="79CDA565"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14:paraId="614F0E0C"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etudiant:</w:t>
                            </w:r>
                          </w:p>
                          <w:p w14:paraId="30DAD407" w14:textId="7015F13D"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object</w:t>
                            </w:r>
                          </w:p>
                          <w:p w14:paraId="5604D913" w14:textId="26530BB8"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properties:</w:t>
                            </w:r>
                          </w:p>
                          <w:p w14:paraId="13088127" w14:textId="699DDA5A"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matricule:</w:t>
                            </w:r>
                          </w:p>
                          <w:p w14:paraId="484F6113" w14:textId="2813F599" w:rsidR="001F20DB" w:rsidRPr="007B105A" w:rsidRDefault="001F20DB" w:rsidP="00AE0B95">
                            <w:pPr>
                              <w:pStyle w:val="Sansinterligne"/>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14:paraId="284C00AD" w14:textId="078E55C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14:paraId="06C2C079" w14:textId="6068323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14:paraId="5DEE2823" w14:textId="5FD96B49"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14:paraId="14869C5C" w14:textId="5448CA63"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prenom:</w:t>
                            </w:r>
                          </w:p>
                          <w:p w14:paraId="489C487D" w14:textId="3F7A17C8" w:rsidR="001F20DB" w:rsidRPr="002C0972" w:rsidRDefault="001F20DB"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type: string</w:t>
                            </w:r>
                          </w:p>
                          <w:p w14:paraId="2E95C305" w14:textId="493032D9"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dateNaissance:</w:t>
                            </w:r>
                          </w:p>
                          <w:p w14:paraId="426767F7" w14:textId="2DC77F7C"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string</w:t>
                            </w:r>
                          </w:p>
                          <w:p w14:paraId="140C3DB5" w14:textId="59718BA5" w:rsidR="001F20DB"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example: 01/01/2021</w:t>
                            </w:r>
                          </w:p>
                          <w:p w14:paraId="74072523" w14:textId="77777777" w:rsidR="00AF4290" w:rsidRPr="002C0972" w:rsidRDefault="00AF4290" w:rsidP="00AE0B95">
                            <w:pPr>
                              <w:pStyle w:val="Sansinterligne"/>
                              <w:rPr>
                                <w:rFonts w:ascii="Times New Roman" w:hAnsi="Times New Roman" w:cs="Times New Roman"/>
                                <w:color w:val="000000" w:themeColor="text1"/>
                                <w:sz w:val="26"/>
                                <w:szCs w:val="2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9575D" id="Rectangle 6" o:spid="_x0000_s1044" style="position:absolute;left:0;text-align:left;margin-left:0;margin-top:-.55pt;width:235.5pt;height:516.9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" fillcolor="white [3212]" strokecolor="#1f4d78 [1604]" strokeweight="1pt">
                <v:textbox>
                  <w:txbxContent>
                    <w:p w14:paraId="34629B59"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14:paraId="45EE68FE"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14:paraId="663EB2EF"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14:paraId="0E6372CA"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14:paraId="18375B72"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14:paraId="1EBBD066"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14:paraId="2636A46F"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14:paraId="194F05D3" w14:textId="662129B6"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14:paraId="079F3EC8" w14:textId="214A09A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14:paraId="03382AF1" w14:textId="30621488"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1CD42071"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14:paraId="10ED4E12"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proofErr w:type="spellStart"/>
                      <w:r w:rsidRPr="007B105A">
                        <w:rPr>
                          <w:rFonts w:ascii="Times New Roman" w:hAnsi="Times New Roman" w:cs="Times New Roman"/>
                          <w:color w:val="000000" w:themeColor="text1"/>
                          <w:sz w:val="26"/>
                          <w:szCs w:val="26"/>
                          <w:lang w:val="en-US"/>
                        </w:rPr>
                        <w:t>parametre</w:t>
                      </w:r>
                      <w:proofErr w:type="spellEnd"/>
                      <w:r w:rsidRPr="007B105A">
                        <w:rPr>
                          <w:rFonts w:ascii="Times New Roman" w:hAnsi="Times New Roman" w:cs="Times New Roman"/>
                          <w:color w:val="000000" w:themeColor="text1"/>
                          <w:sz w:val="26"/>
                          <w:szCs w:val="26"/>
                          <w:lang w:val="en-US"/>
                        </w:rPr>
                        <w:t xml:space="preserve">: </w:t>
                      </w:r>
                    </w:p>
                    <w:p w14:paraId="7AD8C9CC" w14:textId="6F36EEED"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14:paraId="69C29F54" w14:textId="69C1CAB5"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6A673C0B" w14:textId="4A8A8148"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w:t>
                      </w:r>
                      <w:proofErr w:type="spellStart"/>
                      <w:r w:rsidRPr="007B105A">
                        <w:rPr>
                          <w:rFonts w:ascii="Times New Roman" w:hAnsi="Times New Roman" w:cs="Times New Roman"/>
                          <w:color w:val="000000" w:themeColor="text1"/>
                          <w:sz w:val="26"/>
                          <w:szCs w:val="26"/>
                          <w:lang w:val="en-US"/>
                        </w:rPr>
                        <w:t>identifiant</w:t>
                      </w:r>
                      <w:proofErr w:type="spellEnd"/>
                      <w:r w:rsidRPr="007B105A">
                        <w:rPr>
                          <w:rFonts w:ascii="Times New Roman" w:hAnsi="Times New Roman" w:cs="Times New Roman"/>
                          <w:color w:val="000000" w:themeColor="text1"/>
                          <w:sz w:val="26"/>
                          <w:szCs w:val="26"/>
                          <w:lang w:val="en-US"/>
                        </w:rPr>
                        <w:t xml:space="preserve"> d’un item"</w:t>
                      </w:r>
                    </w:p>
                    <w:p w14:paraId="15776CBB" w14:textId="389AB3A8"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14:paraId="219309A4" w14:textId="21EAF79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14:paraId="20E5ABE7" w14:textId="45503A70"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14:paraId="26006FCC" w14:textId="46957E2A"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14:paraId="79CDA565" w14:textId="77777777"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14:paraId="614F0E0C" w14:textId="77777777" w:rsidR="001F20DB" w:rsidRPr="002C0972" w:rsidRDefault="001F20DB"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spellStart"/>
                      <w:proofErr w:type="gramStart"/>
                      <w:r w:rsidRPr="002C0972">
                        <w:rPr>
                          <w:rFonts w:ascii="Times New Roman" w:hAnsi="Times New Roman" w:cs="Times New Roman"/>
                          <w:color w:val="000000" w:themeColor="text1"/>
                          <w:sz w:val="26"/>
                          <w:szCs w:val="26"/>
                          <w:lang w:val="fr-ML"/>
                        </w:rPr>
                        <w:t>etudiant</w:t>
                      </w:r>
                      <w:proofErr w:type="spellEnd"/>
                      <w:r w:rsidRPr="002C0972">
                        <w:rPr>
                          <w:rFonts w:ascii="Times New Roman" w:hAnsi="Times New Roman" w:cs="Times New Roman"/>
                          <w:color w:val="000000" w:themeColor="text1"/>
                          <w:sz w:val="26"/>
                          <w:szCs w:val="26"/>
                          <w:lang w:val="fr-ML"/>
                        </w:rPr>
                        <w:t>:</w:t>
                      </w:r>
                      <w:proofErr w:type="gramEnd"/>
                    </w:p>
                    <w:p w14:paraId="30DAD407" w14:textId="7015F13D"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object</w:t>
                      </w:r>
                      <w:proofErr w:type="spellEnd"/>
                    </w:p>
                    <w:p w14:paraId="5604D913" w14:textId="26530BB8"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properties</w:t>
                      </w:r>
                      <w:proofErr w:type="spellEnd"/>
                      <w:r w:rsidRPr="002C0972">
                        <w:rPr>
                          <w:rFonts w:ascii="Times New Roman" w:hAnsi="Times New Roman" w:cs="Times New Roman"/>
                          <w:color w:val="000000" w:themeColor="text1"/>
                          <w:sz w:val="26"/>
                          <w:szCs w:val="26"/>
                          <w:lang w:val="fr-ML"/>
                        </w:rPr>
                        <w:t>:</w:t>
                      </w:r>
                      <w:proofErr w:type="gramEnd"/>
                    </w:p>
                    <w:p w14:paraId="13088127" w14:textId="699DDA5A"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matricule:</w:t>
                      </w:r>
                      <w:proofErr w:type="gramEnd"/>
                    </w:p>
                    <w:p w14:paraId="484F6113" w14:textId="2813F599" w:rsidR="001F20DB" w:rsidRPr="007B105A" w:rsidRDefault="001F20DB" w:rsidP="00AE0B95">
                      <w:pPr>
                        <w:pStyle w:val="Sansinterligne"/>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14:paraId="284C00AD" w14:textId="078E55C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14:paraId="06C2C079" w14:textId="6068323E"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14:paraId="5DEE2823" w14:textId="5FD96B49"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14:paraId="14869C5C" w14:textId="5448CA63" w:rsidR="001F20DB" w:rsidRPr="007B105A" w:rsidRDefault="001F20DB"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proofErr w:type="spellStart"/>
                      <w:r w:rsidRPr="007B105A">
                        <w:rPr>
                          <w:rFonts w:ascii="Times New Roman" w:hAnsi="Times New Roman" w:cs="Times New Roman"/>
                          <w:color w:val="000000" w:themeColor="text1"/>
                          <w:sz w:val="26"/>
                          <w:szCs w:val="26"/>
                          <w:lang w:val="en-US"/>
                        </w:rPr>
                        <w:t>prenom</w:t>
                      </w:r>
                      <w:proofErr w:type="spellEnd"/>
                      <w:r w:rsidRPr="007B105A">
                        <w:rPr>
                          <w:rFonts w:ascii="Times New Roman" w:hAnsi="Times New Roman" w:cs="Times New Roman"/>
                          <w:color w:val="000000" w:themeColor="text1"/>
                          <w:sz w:val="26"/>
                          <w:szCs w:val="26"/>
                          <w:lang w:val="en-US"/>
                        </w:rPr>
                        <w:t>:</w:t>
                      </w:r>
                    </w:p>
                    <w:p w14:paraId="489C487D" w14:textId="3F7A17C8" w:rsidR="001F20DB" w:rsidRPr="002C0972" w:rsidRDefault="001F20DB"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2E95C305" w14:textId="493032D9"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dateNaissance</w:t>
                      </w:r>
                      <w:proofErr w:type="spellEnd"/>
                      <w:r w:rsidRPr="002C0972">
                        <w:rPr>
                          <w:rFonts w:ascii="Times New Roman" w:hAnsi="Times New Roman" w:cs="Times New Roman"/>
                          <w:color w:val="000000" w:themeColor="text1"/>
                          <w:sz w:val="26"/>
                          <w:szCs w:val="26"/>
                          <w:lang w:val="fr-ML"/>
                        </w:rPr>
                        <w:t>:</w:t>
                      </w:r>
                      <w:proofErr w:type="gramEnd"/>
                    </w:p>
                    <w:p w14:paraId="426767F7" w14:textId="2DC77F7C" w:rsidR="001F20DB" w:rsidRPr="002C0972"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140C3DB5" w14:textId="59718BA5" w:rsidR="001F20DB" w:rsidRDefault="001F20DB"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example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01/01/2021</w:t>
                      </w:r>
                    </w:p>
                    <w:p w14:paraId="74072523" w14:textId="77777777" w:rsidR="00AF4290" w:rsidRPr="002C0972" w:rsidRDefault="00AF4290" w:rsidP="00AE0B95">
                      <w:pPr>
                        <w:pStyle w:val="Sansinterligne"/>
                        <w:rPr>
                          <w:rFonts w:ascii="Times New Roman" w:hAnsi="Times New Roman" w:cs="Times New Roman"/>
                          <w:color w:val="000000" w:themeColor="text1"/>
                          <w:sz w:val="26"/>
                          <w:szCs w:val="26"/>
                          <w:lang w:val="fr-ML"/>
                        </w:rPr>
                      </w:pPr>
                    </w:p>
                  </w:txbxContent>
                </v:textbox>
                <w10:wrap anchorx="margin"/>
              </v:rect>
            </w:pict>
          </mc:Fallback>
        </mc:AlternateContent>
      </w:r>
      <w:r w:rsidR="004B4FBA" w:rsidRPr="00D9210A">
        <w:rPr>
          <w:rFonts w:asciiTheme="majorBidi" w:hAnsiTheme="majorBidi" w:cstheme="majorBidi"/>
          <w:b/>
          <w:bCs/>
          <w:noProof/>
          <w:sz w:val="24"/>
          <w:szCs w:val="24"/>
          <w:u w:val="single"/>
          <w:lang w:val="fr-ML"/>
        </w:rPr>
        <mc:AlternateContent>
          <mc:Choice Requires="wps">
            <w:drawing>
              <wp:anchor distT="0" distB="0" distL="114300" distR="114300" simplePos="0" relativeHeight="251712512" behindDoc="0" locked="0" layoutInCell="1" allowOverlap="1" wp14:anchorId="3609569B" wp14:editId="3010BAA6">
                <wp:simplePos x="0" y="0"/>
                <wp:positionH relativeFrom="margin">
                  <wp:posOffset>3065145</wp:posOffset>
                </wp:positionH>
                <wp:positionV relativeFrom="paragraph">
                  <wp:posOffset>-2540</wp:posOffset>
                </wp:positionV>
                <wp:extent cx="2952750" cy="5771072"/>
                <wp:effectExtent l="0" t="0" r="19050" b="20320"/>
                <wp:wrapNone/>
                <wp:docPr id="5" name="Rectangle 5"/>
                <wp:cNvGraphicFramePr/>
                <a:graphic xmlns:a="http://schemas.openxmlformats.org/drawingml/2006/main">
                  <a:graphicData uri="http://schemas.microsoft.com/office/word/2010/wordprocessingShape">
                    <wps:wsp>
                      <wps:cNvSpPr/>
                      <wps:spPr>
                        <a:xfrm>
                          <a:off x="0" y="0"/>
                          <a:ext cx="2952750" cy="57710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ED7894"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paths: </w:t>
                            </w:r>
                          </w:p>
                          <w:p w14:paraId="1337A826" w14:textId="3153F74D"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etudiants:</w:t>
                            </w:r>
                          </w:p>
                          <w:p w14:paraId="593A803C"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get: </w:t>
                            </w:r>
                          </w:p>
                          <w:p w14:paraId="3456741C"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tags:</w:t>
                            </w:r>
                          </w:p>
                          <w:p w14:paraId="73B128BD"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 Operations</w:t>
                            </w:r>
                          </w:p>
                          <w:p w14:paraId="6E74E14E"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parameters:</w:t>
                            </w:r>
                          </w:p>
                          <w:p w14:paraId="14F456EA" w14:textId="77777777" w:rsidR="001F20DB" w:rsidRPr="007F30B9" w:rsidRDefault="001F20DB" w:rsidP="000B08E1">
                            <w:pPr>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r w:rsidRPr="007F30B9">
                              <w:rPr>
                                <w:rFonts w:ascii="Times New Roman" w:hAnsi="Times New Roman" w:cs="Times New Roman"/>
                                <w:color w:val="000000" w:themeColor="text1"/>
                                <w:sz w:val="26"/>
                                <w:szCs w:val="26"/>
                                <w:lang w:val="fr-ML"/>
                              </w:rPr>
                              <w:t>- $ref: "#/components/parameters/parametre"</w:t>
                            </w:r>
                          </w:p>
                          <w:p w14:paraId="7CB6FFEF" w14:textId="77777777"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responses:</w:t>
                            </w:r>
                          </w:p>
                          <w:p w14:paraId="1385651E" w14:textId="77777777"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200:</w:t>
                            </w:r>
                          </w:p>
                          <w:p w14:paraId="7F84FBF2" w14:textId="55974964"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une d’étudiant</w:t>
                            </w:r>
                          </w:p>
                          <w:p w14:paraId="2BC28121" w14:textId="77777777"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default:</w:t>
                            </w:r>
                          </w:p>
                          <w:p w14:paraId="5FE09F89" w14:textId="77777777"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Autre reponse</w:t>
                            </w:r>
                          </w:p>
                          <w:p w14:paraId="47552EB9" w14:textId="653473D5"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#Cas 2 : sécurisée GET</w:t>
                            </w:r>
                          </w:p>
                          <w:p w14:paraId="29EE54E3" w14:textId="77777777"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security:</w:t>
                            </w:r>
                          </w:p>
                          <w:p w14:paraId="373B4E99" w14:textId="77777777"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 api_key: []</w:t>
                            </w:r>
                          </w:p>
                          <w:p w14:paraId="79431E04" w14:textId="284C980F"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#Cas 1 : sécurisée l'API</w:t>
                            </w:r>
                          </w:p>
                          <w:p w14:paraId="1EE388E0" w14:textId="77777777"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security: </w:t>
                            </w:r>
                          </w:p>
                          <w:p w14:paraId="1A06B1F3"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9569B" id="Rectangle 5" o:spid="_x0000_s1045" style="position:absolute;left:0;text-align:left;margin-left:241.35pt;margin-top:-.2pt;width:232.5pt;height:454.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" fillcolor="white [3212]" strokecolor="#1f4d78 [1604]" strokeweight="1pt">
                <v:textbox>
                  <w:txbxContent>
                    <w:p w14:paraId="4AED7894"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paths: </w:t>
                      </w:r>
                    </w:p>
                    <w:p w14:paraId="1337A826" w14:textId="3153F74D"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w:t>
                      </w:r>
                      <w:proofErr w:type="spellStart"/>
                      <w:proofErr w:type="gramStart"/>
                      <w:r w:rsidRPr="009A7F79">
                        <w:rPr>
                          <w:rFonts w:ascii="Times New Roman" w:hAnsi="Times New Roman" w:cs="Times New Roman"/>
                          <w:color w:val="000000" w:themeColor="text1"/>
                          <w:sz w:val="26"/>
                          <w:szCs w:val="26"/>
                          <w:lang w:val="en-US"/>
                        </w:rPr>
                        <w:t>etudiants</w:t>
                      </w:r>
                      <w:proofErr w:type="spellEnd"/>
                      <w:proofErr w:type="gramEnd"/>
                      <w:r w:rsidRPr="009A7F79">
                        <w:rPr>
                          <w:rFonts w:ascii="Times New Roman" w:hAnsi="Times New Roman" w:cs="Times New Roman"/>
                          <w:color w:val="000000" w:themeColor="text1"/>
                          <w:sz w:val="26"/>
                          <w:szCs w:val="26"/>
                          <w:lang w:val="en-US"/>
                        </w:rPr>
                        <w:t>:</w:t>
                      </w:r>
                    </w:p>
                    <w:p w14:paraId="593A803C"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get: </w:t>
                      </w:r>
                    </w:p>
                    <w:p w14:paraId="3456741C"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tags:</w:t>
                      </w:r>
                    </w:p>
                    <w:p w14:paraId="73B128BD"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 Operations</w:t>
                      </w:r>
                    </w:p>
                    <w:p w14:paraId="6E74E14E"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parameters:</w:t>
                      </w:r>
                    </w:p>
                    <w:p w14:paraId="14F456EA" w14:textId="77777777" w:rsidR="001F20DB" w:rsidRPr="007F30B9" w:rsidRDefault="001F20DB" w:rsidP="000B08E1">
                      <w:pPr>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r w:rsidRPr="007F30B9">
                        <w:rPr>
                          <w:rFonts w:ascii="Times New Roman" w:hAnsi="Times New Roman" w:cs="Times New Roman"/>
                          <w:color w:val="000000" w:themeColor="text1"/>
                          <w:sz w:val="26"/>
                          <w:szCs w:val="26"/>
                          <w:lang w:val="fr-ML"/>
                        </w:rPr>
                        <w:t>- $ref: "#/components/parameters/parametre"</w:t>
                      </w:r>
                    </w:p>
                    <w:p w14:paraId="7CB6FFEF" w14:textId="77777777"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responses:</w:t>
                      </w:r>
                    </w:p>
                    <w:p w14:paraId="1385651E" w14:textId="77777777"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200:</w:t>
                      </w:r>
                    </w:p>
                    <w:p w14:paraId="7F84FBF2" w14:textId="55974964"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une d’étudiant</w:t>
                      </w:r>
                    </w:p>
                    <w:p w14:paraId="2BC28121" w14:textId="77777777"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default:</w:t>
                      </w:r>
                    </w:p>
                    <w:p w14:paraId="5FE09F89" w14:textId="77777777"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description: Autre reponse</w:t>
                      </w:r>
                    </w:p>
                    <w:p w14:paraId="47552EB9" w14:textId="653473D5"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#Cas 2 : sécurisée GET</w:t>
                      </w:r>
                    </w:p>
                    <w:p w14:paraId="29EE54E3" w14:textId="77777777"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security:</w:t>
                      </w:r>
                    </w:p>
                    <w:p w14:paraId="373B4E99" w14:textId="77777777"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 api_key: []</w:t>
                      </w:r>
                    </w:p>
                    <w:p w14:paraId="79431E04" w14:textId="284C980F"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#Cas 1 : sécurisée l'API</w:t>
                      </w:r>
                    </w:p>
                    <w:p w14:paraId="1EE388E0" w14:textId="77777777" w:rsidR="001F20DB" w:rsidRPr="007F30B9" w:rsidRDefault="001F20DB" w:rsidP="000B08E1">
                      <w:pPr>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security: </w:t>
                      </w:r>
                    </w:p>
                    <w:p w14:paraId="1A06B1F3" w14:textId="77777777" w:rsidR="001F20DB" w:rsidRPr="009A7F79" w:rsidRDefault="001F20DB" w:rsidP="000B08E1">
                      <w:pPr>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txbxContent>
                </v:textbox>
                <w10:wrap anchorx="margin"/>
              </v:rect>
            </w:pict>
          </mc:Fallback>
        </mc:AlternateContent>
      </w:r>
    </w:p>
    <w:p w14:paraId="5C7FE5FD" w14:textId="1C479170" w:rsidR="00FC775A" w:rsidRDefault="003F41AC" w:rsidP="00730C8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50BE6CD9" w14:textId="1B5E342D" w:rsidR="000B08E1" w:rsidRDefault="000B08E1" w:rsidP="00730C8D">
      <w:pPr>
        <w:spacing w:line="360" w:lineRule="auto"/>
        <w:jc w:val="both"/>
        <w:rPr>
          <w:rFonts w:ascii="Times New Roman" w:hAnsi="Times New Roman" w:cs="Times New Roman"/>
          <w:sz w:val="24"/>
          <w:szCs w:val="24"/>
        </w:rPr>
      </w:pPr>
    </w:p>
    <w:p w14:paraId="31A71186" w14:textId="2031EF0C" w:rsidR="00FC775A" w:rsidRDefault="00FC775A" w:rsidP="00730C8D">
      <w:pPr>
        <w:spacing w:line="360" w:lineRule="auto"/>
        <w:ind w:left="360"/>
        <w:jc w:val="both"/>
        <w:rPr>
          <w:rFonts w:ascii="Times New Roman" w:hAnsi="Times New Roman" w:cs="Times New Roman"/>
          <w:sz w:val="24"/>
          <w:szCs w:val="24"/>
        </w:rPr>
      </w:pPr>
    </w:p>
    <w:p w14:paraId="715809C2" w14:textId="77777777" w:rsidR="00FC775A" w:rsidRDefault="00FC775A" w:rsidP="00730C8D">
      <w:pPr>
        <w:spacing w:line="360" w:lineRule="auto"/>
        <w:ind w:left="360"/>
        <w:jc w:val="both"/>
        <w:rPr>
          <w:rFonts w:ascii="Times New Roman" w:hAnsi="Times New Roman" w:cs="Times New Roman"/>
          <w:sz w:val="24"/>
          <w:szCs w:val="24"/>
        </w:rPr>
      </w:pPr>
    </w:p>
    <w:p w14:paraId="597B4DA3" w14:textId="77777777" w:rsidR="00FC775A" w:rsidRDefault="00FC775A" w:rsidP="00730C8D">
      <w:pPr>
        <w:spacing w:line="360" w:lineRule="auto"/>
        <w:ind w:left="360"/>
        <w:jc w:val="both"/>
        <w:rPr>
          <w:rFonts w:ascii="Times New Roman" w:hAnsi="Times New Roman" w:cs="Times New Roman"/>
          <w:sz w:val="24"/>
          <w:szCs w:val="24"/>
        </w:rPr>
      </w:pPr>
    </w:p>
    <w:p w14:paraId="6A5E5149" w14:textId="77777777" w:rsidR="00B12C0E" w:rsidRDefault="00B12C0E" w:rsidP="00730C8D">
      <w:pPr>
        <w:spacing w:line="360" w:lineRule="auto"/>
        <w:ind w:left="360"/>
        <w:jc w:val="both"/>
        <w:rPr>
          <w:rFonts w:ascii="Times New Roman" w:hAnsi="Times New Roman" w:cs="Times New Roman"/>
          <w:sz w:val="24"/>
          <w:szCs w:val="24"/>
        </w:rPr>
      </w:pPr>
    </w:p>
    <w:p w14:paraId="3F614D03" w14:textId="77777777" w:rsidR="00FC775A" w:rsidRDefault="00FC775A" w:rsidP="00730C8D">
      <w:pPr>
        <w:spacing w:line="360" w:lineRule="auto"/>
        <w:ind w:left="360"/>
        <w:jc w:val="both"/>
        <w:rPr>
          <w:rFonts w:ascii="Times New Roman" w:hAnsi="Times New Roman" w:cs="Times New Roman"/>
          <w:sz w:val="24"/>
          <w:szCs w:val="24"/>
        </w:rPr>
      </w:pPr>
    </w:p>
    <w:p w14:paraId="12D450B9" w14:textId="77777777" w:rsidR="00720D48" w:rsidRDefault="00720D48" w:rsidP="00730C8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1B13E817" w14:textId="77777777" w:rsidR="004B4FBA" w:rsidRDefault="00720D48" w:rsidP="00730C8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658D923A" w14:textId="77777777" w:rsidR="004B4FBA" w:rsidRDefault="004B4FBA" w:rsidP="00730C8D">
      <w:pPr>
        <w:spacing w:line="360" w:lineRule="auto"/>
        <w:ind w:left="360"/>
        <w:jc w:val="both"/>
        <w:rPr>
          <w:rFonts w:ascii="Times New Roman" w:hAnsi="Times New Roman" w:cs="Times New Roman"/>
          <w:sz w:val="24"/>
          <w:szCs w:val="24"/>
        </w:rPr>
      </w:pPr>
    </w:p>
    <w:p w14:paraId="54C690ED" w14:textId="77777777" w:rsidR="004B4FBA" w:rsidRDefault="004B4FBA" w:rsidP="00730C8D">
      <w:pPr>
        <w:spacing w:line="360" w:lineRule="auto"/>
        <w:ind w:left="360"/>
        <w:jc w:val="both"/>
        <w:rPr>
          <w:rFonts w:ascii="Times New Roman" w:hAnsi="Times New Roman" w:cs="Times New Roman"/>
          <w:sz w:val="24"/>
          <w:szCs w:val="24"/>
        </w:rPr>
      </w:pPr>
    </w:p>
    <w:p w14:paraId="42F58B49" w14:textId="77777777" w:rsidR="004B4FBA" w:rsidRDefault="004B4FBA" w:rsidP="00730C8D">
      <w:pPr>
        <w:spacing w:line="360" w:lineRule="auto"/>
        <w:ind w:left="360"/>
        <w:jc w:val="both"/>
        <w:rPr>
          <w:rFonts w:ascii="Times New Roman" w:hAnsi="Times New Roman" w:cs="Times New Roman"/>
          <w:sz w:val="24"/>
          <w:szCs w:val="24"/>
        </w:rPr>
      </w:pPr>
    </w:p>
    <w:p w14:paraId="071C0304" w14:textId="77777777" w:rsidR="004B4FBA" w:rsidRDefault="004B4FBA" w:rsidP="00730C8D">
      <w:pPr>
        <w:spacing w:line="360" w:lineRule="auto"/>
        <w:ind w:left="360"/>
        <w:jc w:val="both"/>
        <w:rPr>
          <w:rFonts w:ascii="Times New Roman" w:hAnsi="Times New Roman" w:cs="Times New Roman"/>
          <w:sz w:val="24"/>
          <w:szCs w:val="24"/>
        </w:rPr>
      </w:pPr>
    </w:p>
    <w:p w14:paraId="3795DE70" w14:textId="77777777" w:rsidR="004B4FBA" w:rsidRDefault="004B4FBA" w:rsidP="00730C8D">
      <w:pPr>
        <w:spacing w:line="360" w:lineRule="auto"/>
        <w:ind w:left="360"/>
        <w:jc w:val="both"/>
        <w:rPr>
          <w:rFonts w:ascii="Times New Roman" w:hAnsi="Times New Roman" w:cs="Times New Roman"/>
          <w:sz w:val="24"/>
          <w:szCs w:val="24"/>
        </w:rPr>
      </w:pPr>
    </w:p>
    <w:p w14:paraId="76297A82" w14:textId="366E112E" w:rsidR="00B12C0E" w:rsidRDefault="00720D48" w:rsidP="00730C8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304DBAFF" w14:textId="77777777" w:rsidR="006322EF" w:rsidRDefault="00720D48" w:rsidP="00730C8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310BA686" w14:textId="77777777" w:rsidR="006322EF" w:rsidRDefault="006322EF" w:rsidP="00730C8D">
      <w:pPr>
        <w:spacing w:line="360" w:lineRule="auto"/>
        <w:ind w:left="360"/>
        <w:jc w:val="both"/>
        <w:rPr>
          <w:rFonts w:ascii="Times New Roman" w:hAnsi="Times New Roman" w:cs="Times New Roman"/>
          <w:sz w:val="24"/>
          <w:szCs w:val="24"/>
        </w:rPr>
      </w:pPr>
    </w:p>
    <w:p w14:paraId="297BFCAF" w14:textId="193D55C6" w:rsidR="000E4565" w:rsidRPr="00D9210A" w:rsidRDefault="006322EF" w:rsidP="00D9210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08A6BCD1" w14:textId="133F1185" w:rsidR="00E5747E" w:rsidRPr="001A1726" w:rsidRDefault="00330A69" w:rsidP="000E4565">
      <w:pPr>
        <w:spacing w:line="360" w:lineRule="auto"/>
        <w:ind w:left="360"/>
        <w:jc w:val="center"/>
        <w:rPr>
          <w:rFonts w:ascii="Times New Roman" w:hAnsi="Times New Roman" w:cs="Times New Roman"/>
          <w:bCs/>
          <w:sz w:val="24"/>
          <w:szCs w:val="24"/>
        </w:rPr>
      </w:pPr>
      <w:r w:rsidRPr="004B4FBA">
        <w:rPr>
          <w:rFonts w:ascii="Times New Roman" w:hAnsi="Times New Roman" w:cs="Times New Roman"/>
          <w:b/>
          <w:bCs/>
          <w:sz w:val="24"/>
          <w:szCs w:val="24"/>
          <w:u w:val="single"/>
        </w:rPr>
        <w:t>Figure</w:t>
      </w:r>
      <w:r w:rsidR="004B4FBA" w:rsidRPr="004B4FBA">
        <w:rPr>
          <w:rFonts w:ascii="Times New Roman" w:hAnsi="Times New Roman" w:cs="Times New Roman"/>
          <w:b/>
          <w:bCs/>
          <w:sz w:val="24"/>
          <w:szCs w:val="24"/>
          <w:u w:val="single"/>
        </w:rPr>
        <w:t xml:space="preserve"> </w:t>
      </w:r>
      <w:r w:rsidR="001A1726">
        <w:rPr>
          <w:rFonts w:ascii="Times New Roman" w:hAnsi="Times New Roman" w:cs="Times New Roman"/>
          <w:b/>
          <w:bCs/>
          <w:sz w:val="24"/>
          <w:szCs w:val="24"/>
          <w:u w:val="single"/>
        </w:rPr>
        <w:t>1.</w:t>
      </w:r>
      <w:r w:rsidR="00AF4290">
        <w:rPr>
          <w:rFonts w:ascii="Times New Roman" w:hAnsi="Times New Roman" w:cs="Times New Roman"/>
          <w:b/>
          <w:bCs/>
          <w:sz w:val="24"/>
          <w:szCs w:val="24"/>
          <w:u w:val="single"/>
        </w:rPr>
        <w:t>1</w:t>
      </w:r>
      <w:r w:rsidR="00E164B9">
        <w:rPr>
          <w:rFonts w:ascii="Times New Roman" w:hAnsi="Times New Roman" w:cs="Times New Roman"/>
          <w:b/>
          <w:bCs/>
          <w:sz w:val="24"/>
          <w:szCs w:val="24"/>
          <w:u w:val="single"/>
        </w:rPr>
        <w:t>5</w:t>
      </w:r>
      <w:r w:rsidRPr="00D9210A">
        <w:rPr>
          <w:rFonts w:ascii="Times New Roman" w:hAnsi="Times New Roman" w:cs="Times New Roman"/>
          <w:sz w:val="24"/>
          <w:szCs w:val="24"/>
        </w:rPr>
        <w:t xml:space="preserve"> : </w:t>
      </w:r>
      <w:r w:rsidR="007A3420" w:rsidRPr="00D9210A">
        <w:rPr>
          <w:rFonts w:ascii="Times New Roman" w:hAnsi="Times New Roman" w:cs="Times New Roman"/>
          <w:sz w:val="24"/>
          <w:szCs w:val="24"/>
        </w:rPr>
        <w:t xml:space="preserve">Exemple de l’opérateur </w:t>
      </w:r>
      <w:r w:rsidR="007A3420" w:rsidRPr="00D9210A">
        <w:rPr>
          <w:rFonts w:ascii="Times New Roman" w:hAnsi="Times New Roman" w:cs="Times New Roman"/>
          <w:b/>
          <w:sz w:val="24"/>
          <w:szCs w:val="24"/>
        </w:rPr>
        <w:t>GET</w:t>
      </w:r>
      <w:r w:rsidR="001A1726">
        <w:rPr>
          <w:rFonts w:ascii="Times New Roman" w:hAnsi="Times New Roman" w:cs="Times New Roman"/>
          <w:bCs/>
          <w:sz w:val="24"/>
          <w:szCs w:val="24"/>
        </w:rPr>
        <w:t xml:space="preserve"> et sécurisation de l’API</w:t>
      </w:r>
    </w:p>
    <w:p w14:paraId="4A694616" w14:textId="7FA7A15E" w:rsidR="00D9210A" w:rsidRPr="00C75B47" w:rsidRDefault="00A906D7" w:rsidP="00C75B47">
      <w:pPr>
        <w:spacing w:line="360" w:lineRule="auto"/>
        <w:ind w:left="360"/>
        <w:jc w:val="both"/>
        <w:rPr>
          <w:rFonts w:ascii="Times New Roman" w:hAnsi="Times New Roman" w:cs="Times New Roman"/>
          <w:sz w:val="24"/>
          <w:szCs w:val="24"/>
        </w:rPr>
      </w:pPr>
      <w:r w:rsidRPr="00D9210A">
        <w:rPr>
          <w:rFonts w:ascii="Times New Roman" w:hAnsi="Times New Roman" w:cs="Times New Roman"/>
          <w:sz w:val="24"/>
          <w:szCs w:val="24"/>
        </w:rPr>
        <w:t xml:space="preserve">Ce code </w:t>
      </w:r>
      <w:r w:rsidR="0078446B" w:rsidRPr="00D9210A">
        <w:rPr>
          <w:rFonts w:ascii="Times New Roman" w:hAnsi="Times New Roman" w:cs="Times New Roman"/>
          <w:sz w:val="24"/>
          <w:szCs w:val="24"/>
        </w:rPr>
        <w:t>décrit</w:t>
      </w:r>
      <w:r w:rsidRPr="00D9210A">
        <w:rPr>
          <w:rFonts w:ascii="Times New Roman" w:hAnsi="Times New Roman" w:cs="Times New Roman"/>
          <w:sz w:val="24"/>
          <w:szCs w:val="24"/>
        </w:rPr>
        <w:t xml:space="preserve"> </w:t>
      </w:r>
      <w:r w:rsidR="004631C0" w:rsidRPr="00D9210A">
        <w:rPr>
          <w:rFonts w:ascii="Times New Roman" w:hAnsi="Times New Roman" w:cs="Times New Roman"/>
          <w:sz w:val="24"/>
          <w:szCs w:val="24"/>
        </w:rPr>
        <w:t xml:space="preserve">l’opérateur </w:t>
      </w:r>
      <w:r w:rsidR="004631C0" w:rsidRPr="00D9210A">
        <w:rPr>
          <w:rFonts w:ascii="Times New Roman" w:hAnsi="Times New Roman" w:cs="Times New Roman"/>
          <w:b/>
          <w:sz w:val="24"/>
          <w:szCs w:val="24"/>
        </w:rPr>
        <w:t>GET</w:t>
      </w:r>
      <w:r w:rsidR="004631C0" w:rsidRPr="00D9210A">
        <w:rPr>
          <w:rFonts w:ascii="Times New Roman" w:hAnsi="Times New Roman" w:cs="Times New Roman"/>
          <w:sz w:val="24"/>
          <w:szCs w:val="24"/>
        </w:rPr>
        <w:t>, sa réponse,</w:t>
      </w:r>
      <w:r w:rsidRPr="00D9210A">
        <w:rPr>
          <w:rFonts w:ascii="Times New Roman" w:hAnsi="Times New Roman" w:cs="Times New Roman"/>
          <w:sz w:val="24"/>
          <w:szCs w:val="24"/>
        </w:rPr>
        <w:t xml:space="preserve"> la structure du succès (200) d’une req</w:t>
      </w:r>
      <w:r w:rsidR="00472BA4" w:rsidRPr="00D9210A">
        <w:rPr>
          <w:rFonts w:ascii="Times New Roman" w:hAnsi="Times New Roman" w:cs="Times New Roman"/>
          <w:sz w:val="24"/>
          <w:szCs w:val="24"/>
        </w:rPr>
        <w:t>uête et default pour les autres</w:t>
      </w:r>
      <w:r w:rsidR="000B08E1" w:rsidRPr="00D9210A">
        <w:rPr>
          <w:rFonts w:ascii="Times New Roman" w:hAnsi="Times New Roman" w:cs="Times New Roman"/>
          <w:sz w:val="24"/>
          <w:szCs w:val="24"/>
        </w:rPr>
        <w:t xml:space="preserve">, </w:t>
      </w:r>
      <w:r w:rsidR="00806C96" w:rsidRPr="00D9210A">
        <w:rPr>
          <w:rFonts w:ascii="Times New Roman" w:hAnsi="Times New Roman" w:cs="Times New Roman"/>
          <w:sz w:val="24"/>
          <w:szCs w:val="24"/>
        </w:rPr>
        <w:t>les manières de description de sécurité</w:t>
      </w:r>
      <w:r w:rsidR="00720D48" w:rsidRPr="00D9210A">
        <w:rPr>
          <w:rFonts w:ascii="Times New Roman" w:hAnsi="Times New Roman" w:cs="Times New Roman"/>
          <w:sz w:val="24"/>
          <w:szCs w:val="24"/>
        </w:rPr>
        <w:t xml:space="preserve"> cas 1 (</w:t>
      </w:r>
      <w:r w:rsidR="00E85860" w:rsidRPr="00D9210A">
        <w:rPr>
          <w:rFonts w:ascii="Times New Roman" w:hAnsi="Times New Roman" w:cs="Times New Roman"/>
          <w:sz w:val="24"/>
          <w:szCs w:val="24"/>
        </w:rPr>
        <w:t>sécurisée l’API</w:t>
      </w:r>
      <w:r w:rsidR="00720D48" w:rsidRPr="00D9210A">
        <w:rPr>
          <w:rFonts w:ascii="Times New Roman" w:hAnsi="Times New Roman" w:cs="Times New Roman"/>
          <w:sz w:val="24"/>
          <w:szCs w:val="24"/>
        </w:rPr>
        <w:t>) cas 2 (</w:t>
      </w:r>
      <w:r w:rsidR="00E85860" w:rsidRPr="00D9210A">
        <w:rPr>
          <w:rFonts w:ascii="Times New Roman" w:hAnsi="Times New Roman" w:cs="Times New Roman"/>
          <w:sz w:val="24"/>
          <w:szCs w:val="24"/>
        </w:rPr>
        <w:t>sécurisée une opération</w:t>
      </w:r>
      <w:r w:rsidR="00720D48" w:rsidRPr="00D9210A">
        <w:rPr>
          <w:rFonts w:ascii="Times New Roman" w:hAnsi="Times New Roman" w:cs="Times New Roman"/>
          <w:sz w:val="24"/>
          <w:szCs w:val="24"/>
        </w:rPr>
        <w:t>)</w:t>
      </w:r>
      <w:r w:rsidR="000B08E1" w:rsidRPr="00D9210A">
        <w:rPr>
          <w:rFonts w:ascii="Times New Roman" w:hAnsi="Times New Roman" w:cs="Times New Roman"/>
          <w:sz w:val="24"/>
          <w:szCs w:val="24"/>
        </w:rPr>
        <w:t xml:space="preserve"> et comment référencé un type </w:t>
      </w:r>
      <w:r w:rsidR="005275D0" w:rsidRPr="00D9210A">
        <w:rPr>
          <w:rFonts w:ascii="Times New Roman" w:hAnsi="Times New Roman" w:cs="Times New Roman"/>
          <w:sz w:val="24"/>
          <w:szCs w:val="24"/>
        </w:rPr>
        <w:t>défini dans components</w:t>
      </w:r>
      <w:r w:rsidR="000B08E1" w:rsidRPr="00D9210A">
        <w:rPr>
          <w:rFonts w:ascii="Times New Roman" w:hAnsi="Times New Roman" w:cs="Times New Roman"/>
          <w:sz w:val="24"/>
          <w:szCs w:val="24"/>
        </w:rPr>
        <w:t xml:space="preserve"> (paramètre ou autre).</w:t>
      </w:r>
    </w:p>
    <w:p w14:paraId="26D04E4E" w14:textId="77777777" w:rsidR="006B271F" w:rsidRPr="001F20DB" w:rsidRDefault="006B271F" w:rsidP="00DA1D51">
      <w:pPr>
        <w:pStyle w:val="Paragraphedeliste"/>
        <w:numPr>
          <w:ilvl w:val="0"/>
          <w:numId w:val="1"/>
        </w:numPr>
        <w:spacing w:line="360" w:lineRule="auto"/>
        <w:jc w:val="both"/>
        <w:outlineLvl w:val="1"/>
        <w:rPr>
          <w:rFonts w:ascii="Times New Roman" w:hAnsi="Times New Roman" w:cs="Times New Roman"/>
          <w:sz w:val="26"/>
          <w:szCs w:val="26"/>
        </w:rPr>
      </w:pPr>
      <w:r w:rsidRPr="001F20DB">
        <w:rPr>
          <w:rFonts w:ascii="Times New Roman" w:hAnsi="Times New Roman" w:cs="Times New Roman"/>
          <w:b/>
          <w:sz w:val="28"/>
          <w:szCs w:val="28"/>
          <w:u w:val="single"/>
        </w:rPr>
        <w:t>Son utilité</w:t>
      </w:r>
      <w:r w:rsidRPr="001F20DB">
        <w:rPr>
          <w:rFonts w:ascii="Times New Roman" w:hAnsi="Times New Roman" w:cs="Times New Roman"/>
          <w:sz w:val="26"/>
          <w:szCs w:val="26"/>
        </w:rPr>
        <w:t> :</w:t>
      </w:r>
    </w:p>
    <w:p w14:paraId="7BE5E061" w14:textId="4563526C" w:rsidR="00191DAB" w:rsidRPr="00191DAB" w:rsidRDefault="00686954" w:rsidP="00191DAB">
      <w:pPr>
        <w:spacing w:line="360" w:lineRule="auto"/>
        <w:ind w:left="360"/>
        <w:jc w:val="both"/>
        <w:rPr>
          <w:rFonts w:ascii="Times New Roman" w:eastAsia="Times New Roman" w:hAnsi="Times New Roman" w:cs="Times New Roman"/>
          <w:sz w:val="24"/>
          <w:szCs w:val="24"/>
          <w:lang w:eastAsia="fr-FR"/>
        </w:rPr>
      </w:pPr>
      <w:r w:rsidRPr="00D9210A">
        <w:rPr>
          <w:rFonts w:ascii="Times New Roman" w:hAnsi="Times New Roman" w:cs="Times New Roman"/>
          <w:sz w:val="24"/>
          <w:szCs w:val="24"/>
        </w:rPr>
        <w:lastRenderedPageBreak/>
        <w:t>La spécification d</w:t>
      </w:r>
      <w:r w:rsidR="00D9210A" w:rsidRPr="00D9210A">
        <w:rPr>
          <w:rFonts w:ascii="Times New Roman" w:hAnsi="Times New Roman" w:cs="Times New Roman"/>
          <w:sz w:val="24"/>
          <w:szCs w:val="24"/>
        </w:rPr>
        <w:t xml:space="preserve">e </w:t>
      </w:r>
      <w:r w:rsidR="00D9210A" w:rsidRPr="0080514F">
        <w:rPr>
          <w:rFonts w:ascii="Times New Roman" w:hAnsi="Times New Roman" w:cs="Times New Roman"/>
          <w:i/>
          <w:iCs/>
          <w:sz w:val="24"/>
          <w:szCs w:val="24"/>
        </w:rPr>
        <w:t>O</w:t>
      </w:r>
      <w:r w:rsidRPr="0080514F">
        <w:rPr>
          <w:rFonts w:ascii="Times New Roman" w:hAnsi="Times New Roman" w:cs="Times New Roman"/>
          <w:i/>
          <w:iCs/>
          <w:sz w:val="24"/>
          <w:szCs w:val="24"/>
        </w:rPr>
        <w:t>penAPI</w:t>
      </w:r>
      <w:r w:rsidRPr="00D9210A">
        <w:rPr>
          <w:rFonts w:ascii="Times New Roman" w:hAnsi="Times New Roman" w:cs="Times New Roman"/>
          <w:sz w:val="24"/>
          <w:szCs w:val="24"/>
        </w:rPr>
        <w:t xml:space="preserve"> prépare le terrain pour les </w:t>
      </w:r>
      <w:r w:rsidR="00B80746" w:rsidRPr="00D9210A">
        <w:rPr>
          <w:rFonts w:ascii="Times New Roman" w:hAnsi="Times New Roman" w:cs="Times New Roman"/>
          <w:sz w:val="24"/>
          <w:szCs w:val="24"/>
        </w:rPr>
        <w:t>consommateurs des services</w:t>
      </w:r>
      <w:r w:rsidRPr="00D9210A">
        <w:rPr>
          <w:rFonts w:ascii="Times New Roman" w:hAnsi="Times New Roman" w:cs="Times New Roman"/>
          <w:sz w:val="24"/>
          <w:szCs w:val="24"/>
        </w:rPr>
        <w:t xml:space="preserve"> API</w:t>
      </w:r>
      <w:r w:rsidR="00A0578A" w:rsidRPr="00D9210A">
        <w:rPr>
          <w:rFonts w:ascii="Times New Roman" w:hAnsi="Times New Roman" w:cs="Times New Roman"/>
          <w:sz w:val="24"/>
          <w:szCs w:val="24"/>
        </w:rPr>
        <w:t xml:space="preserve"> en mettant à leurs dispositions les outils nécessaires pour l’utilisation de l’API</w:t>
      </w:r>
      <w:r w:rsidR="00B80746" w:rsidRPr="00D9210A">
        <w:rPr>
          <w:rFonts w:ascii="Times New Roman" w:hAnsi="Times New Roman" w:cs="Times New Roman"/>
          <w:sz w:val="24"/>
          <w:szCs w:val="24"/>
        </w:rPr>
        <w:t xml:space="preserve">. </w:t>
      </w:r>
      <w:r w:rsidR="003128F4" w:rsidRPr="00D9210A">
        <w:rPr>
          <w:rFonts w:ascii="Times New Roman" w:hAnsi="Times New Roman" w:cs="Times New Roman"/>
          <w:sz w:val="24"/>
          <w:szCs w:val="24"/>
        </w:rPr>
        <w:t>Elle précise c</w:t>
      </w:r>
      <w:r w:rsidR="006A3BCC" w:rsidRPr="00D9210A">
        <w:rPr>
          <w:rFonts w:ascii="Times New Roman" w:hAnsi="Times New Roman" w:cs="Times New Roman"/>
          <w:sz w:val="24"/>
          <w:szCs w:val="24"/>
        </w:rPr>
        <w:t xml:space="preserve">omment </w:t>
      </w:r>
      <w:r w:rsidR="003128F4" w:rsidRPr="00D9210A">
        <w:rPr>
          <w:rFonts w:ascii="Times New Roman" w:hAnsi="Times New Roman" w:cs="Times New Roman"/>
          <w:sz w:val="24"/>
          <w:szCs w:val="24"/>
        </w:rPr>
        <w:t>formuler</w:t>
      </w:r>
      <w:r w:rsidR="006A3BCC" w:rsidRPr="00D9210A">
        <w:rPr>
          <w:rFonts w:ascii="Times New Roman" w:hAnsi="Times New Roman" w:cs="Times New Roman"/>
          <w:sz w:val="24"/>
          <w:szCs w:val="24"/>
        </w:rPr>
        <w:t xml:space="preserve"> une requête prise en charge par l’</w:t>
      </w:r>
      <w:r w:rsidR="00B80746" w:rsidRPr="00D9210A">
        <w:rPr>
          <w:rFonts w:ascii="Times New Roman" w:hAnsi="Times New Roman" w:cs="Times New Roman"/>
          <w:sz w:val="24"/>
          <w:szCs w:val="24"/>
        </w:rPr>
        <w:t>API</w:t>
      </w:r>
      <w:r w:rsidR="006A3BCC" w:rsidRPr="00D9210A">
        <w:rPr>
          <w:rFonts w:ascii="Times New Roman" w:hAnsi="Times New Roman" w:cs="Times New Roman"/>
          <w:sz w:val="24"/>
          <w:szCs w:val="24"/>
        </w:rPr>
        <w:t>, de quoi s’attendre comme réponse d’une requête</w:t>
      </w:r>
      <w:r w:rsidR="00944EAE" w:rsidRPr="00D9210A">
        <w:rPr>
          <w:rFonts w:ascii="Times New Roman" w:hAnsi="Times New Roman" w:cs="Times New Roman"/>
          <w:sz w:val="24"/>
          <w:szCs w:val="24"/>
        </w:rPr>
        <w:t>,</w:t>
      </w:r>
      <w:r w:rsidR="006A3BCC" w:rsidRPr="00D9210A">
        <w:rPr>
          <w:rFonts w:ascii="Times New Roman" w:hAnsi="Times New Roman" w:cs="Times New Roman"/>
          <w:sz w:val="24"/>
          <w:szCs w:val="24"/>
        </w:rPr>
        <w:t xml:space="preserve"> </w:t>
      </w:r>
      <w:r w:rsidR="00B80746" w:rsidRPr="00D9210A">
        <w:rPr>
          <w:rFonts w:ascii="Times New Roman" w:hAnsi="Times New Roman" w:cs="Times New Roman"/>
          <w:sz w:val="24"/>
          <w:szCs w:val="24"/>
        </w:rPr>
        <w:t>quelle sont les différents champs</w:t>
      </w:r>
      <w:r w:rsidR="00294723" w:rsidRPr="00D9210A">
        <w:rPr>
          <w:rFonts w:ascii="Times New Roman" w:hAnsi="Times New Roman" w:cs="Times New Roman"/>
          <w:sz w:val="24"/>
          <w:szCs w:val="24"/>
        </w:rPr>
        <w:t>, quelle sont les contraintes de sécurité</w:t>
      </w:r>
      <w:r w:rsidR="003128F4" w:rsidRPr="00D9210A">
        <w:rPr>
          <w:rFonts w:ascii="Times New Roman" w:hAnsi="Times New Roman" w:cs="Times New Roman"/>
          <w:sz w:val="24"/>
          <w:szCs w:val="24"/>
        </w:rPr>
        <w:t xml:space="preserve"> (</w:t>
      </w:r>
      <w:r w:rsidR="003128F4" w:rsidRPr="00D9210A">
        <w:rPr>
          <w:rFonts w:ascii="Times New Roman" w:eastAsia="Times New Roman" w:hAnsi="Times New Roman" w:cs="Times New Roman"/>
          <w:sz w:val="24"/>
          <w:szCs w:val="24"/>
          <w:lang w:eastAsia="fr-FR"/>
        </w:rPr>
        <w:t>méthodes d'authentification)</w:t>
      </w:r>
      <w:r w:rsidR="00294723" w:rsidRPr="00D9210A">
        <w:rPr>
          <w:rFonts w:ascii="Times New Roman" w:hAnsi="Times New Roman" w:cs="Times New Roman"/>
          <w:sz w:val="24"/>
          <w:szCs w:val="24"/>
        </w:rPr>
        <w:t xml:space="preserve"> et comment avoir l’accès</w:t>
      </w:r>
      <w:r w:rsidR="007A3420" w:rsidRPr="00D9210A">
        <w:rPr>
          <w:rFonts w:ascii="Times New Roman" w:hAnsi="Times New Roman" w:cs="Times New Roman"/>
          <w:sz w:val="24"/>
          <w:szCs w:val="24"/>
        </w:rPr>
        <w:t xml:space="preserve">, ce qui permet aux clients de </w:t>
      </w:r>
      <w:r w:rsidR="007A3420" w:rsidRPr="00D9210A">
        <w:rPr>
          <w:rFonts w:ascii="Times New Roman" w:eastAsia="Times New Roman" w:hAnsi="Times New Roman" w:cs="Times New Roman"/>
          <w:sz w:val="24"/>
          <w:szCs w:val="24"/>
          <w:lang w:eastAsia="fr-FR"/>
        </w:rPr>
        <w:t>bénéficier une plus grande clarté dans le processus de conception</w:t>
      </w:r>
      <w:r w:rsidR="003128F4" w:rsidRPr="00D9210A">
        <w:rPr>
          <w:rFonts w:ascii="Times New Roman" w:eastAsia="Times New Roman" w:hAnsi="Times New Roman" w:cs="Times New Roman"/>
          <w:sz w:val="24"/>
          <w:szCs w:val="24"/>
          <w:lang w:eastAsia="fr-FR"/>
        </w:rPr>
        <w:t>.</w:t>
      </w:r>
      <w:r w:rsidR="009514F9" w:rsidRPr="00D9210A">
        <w:rPr>
          <w:rFonts w:ascii="Times New Roman" w:eastAsia="Times New Roman" w:hAnsi="Times New Roman" w:cs="Times New Roman"/>
          <w:sz w:val="24"/>
          <w:szCs w:val="24"/>
          <w:lang w:eastAsia="fr-FR"/>
        </w:rPr>
        <w:t xml:space="preserve"> En cas</w:t>
      </w:r>
      <w:r w:rsidR="00B12C0E" w:rsidRPr="00D9210A">
        <w:rPr>
          <w:rFonts w:ascii="Times New Roman" w:eastAsia="Times New Roman" w:hAnsi="Times New Roman" w:cs="Times New Roman"/>
          <w:sz w:val="24"/>
          <w:szCs w:val="24"/>
          <w:lang w:eastAsia="fr-FR"/>
        </w:rPr>
        <w:t xml:space="preserve"> de</w:t>
      </w:r>
      <w:r w:rsidR="009514F9" w:rsidRPr="00D9210A">
        <w:rPr>
          <w:rFonts w:ascii="Times New Roman" w:eastAsia="Times New Roman" w:hAnsi="Times New Roman" w:cs="Times New Roman"/>
          <w:sz w:val="24"/>
          <w:szCs w:val="24"/>
          <w:lang w:eastAsia="fr-FR"/>
        </w:rPr>
        <w:t xml:space="preserve"> besoin, les informations de contact pertinentes, la licence et les conditions d'utilisation son présents.</w:t>
      </w:r>
      <w:r w:rsidR="00191DAB">
        <w:rPr>
          <w:rFonts w:ascii="Times New Roman" w:eastAsia="Times New Roman" w:hAnsi="Times New Roman" w:cs="Times New Roman"/>
          <w:sz w:val="24"/>
          <w:szCs w:val="24"/>
          <w:lang w:eastAsia="fr-FR"/>
        </w:rPr>
        <w:t xml:space="preserve"> Avec ses outils cette spécification est tout</w:t>
      </w:r>
      <w:r w:rsidR="001A1726">
        <w:rPr>
          <w:rFonts w:ascii="Times New Roman" w:eastAsia="Times New Roman" w:hAnsi="Times New Roman" w:cs="Times New Roman"/>
          <w:sz w:val="24"/>
          <w:szCs w:val="24"/>
          <w:lang w:eastAsia="fr-FR"/>
        </w:rPr>
        <w:t xml:space="preserve"> en un</w:t>
      </w:r>
      <w:r w:rsidR="00191DAB">
        <w:rPr>
          <w:rFonts w:ascii="Times New Roman" w:eastAsia="Times New Roman" w:hAnsi="Times New Roman" w:cs="Times New Roman"/>
          <w:sz w:val="24"/>
          <w:szCs w:val="24"/>
          <w:lang w:eastAsia="fr-FR"/>
        </w:rPr>
        <w:t xml:space="preserve"> car il permet aussi l</w:t>
      </w:r>
      <w:r w:rsidR="00191DAB" w:rsidRPr="00191DAB">
        <w:rPr>
          <w:rFonts w:ascii="Times New Roman" w:eastAsia="Times New Roman" w:hAnsi="Times New Roman" w:cs="Times New Roman"/>
          <w:sz w:val="24"/>
          <w:szCs w:val="24"/>
          <w:lang w:eastAsia="fr-FR"/>
        </w:rPr>
        <w:t xml:space="preserve">a </w:t>
      </w:r>
      <w:r w:rsidR="00191DAB" w:rsidRPr="00191DAB">
        <w:rPr>
          <w:rFonts w:ascii="Times New Roman" w:hAnsi="Times New Roman" w:cs="Times New Roman"/>
          <w:bCs/>
          <w:sz w:val="24"/>
          <w:szCs w:val="24"/>
        </w:rPr>
        <w:t>génération automatique de la documentation à partir du code</w:t>
      </w:r>
      <w:r w:rsidR="00191DAB">
        <w:rPr>
          <w:rFonts w:ascii="Times New Roman" w:hAnsi="Times New Roman" w:cs="Times New Roman"/>
          <w:bCs/>
          <w:sz w:val="24"/>
          <w:szCs w:val="24"/>
        </w:rPr>
        <w:t xml:space="preserve"> et </w:t>
      </w:r>
      <w:r w:rsidR="00191DAB">
        <w:rPr>
          <w:rFonts w:ascii="Times New Roman" w:eastAsia="Times New Roman" w:hAnsi="Times New Roman" w:cs="Times New Roman"/>
          <w:sz w:val="24"/>
          <w:szCs w:val="24"/>
          <w:lang w:eastAsia="fr-FR"/>
        </w:rPr>
        <w:t>t</w:t>
      </w:r>
      <w:r w:rsidR="00191DAB" w:rsidRPr="00191DAB">
        <w:rPr>
          <w:rFonts w:ascii="Times New Roman" w:hAnsi="Times New Roman" w:cs="Times New Roman"/>
          <w:bCs/>
          <w:sz w:val="24"/>
          <w:szCs w:val="24"/>
        </w:rPr>
        <w:t>out changement dans le code met à jour automatiquement la documentation ; les deux sont donc étroitement liés</w:t>
      </w:r>
      <w:r w:rsidR="00E567F5">
        <w:rPr>
          <w:rFonts w:ascii="Times New Roman" w:hAnsi="Times New Roman" w:cs="Times New Roman"/>
          <w:bCs/>
          <w:sz w:val="24"/>
          <w:szCs w:val="24"/>
        </w:rPr>
        <w:t xml:space="preserve"> </w:t>
      </w:r>
      <w:r w:rsidR="00AF16E0">
        <w:rPr>
          <w:rFonts w:ascii="Times New Roman" w:hAnsi="Times New Roman" w:cs="Times New Roman"/>
          <w:bCs/>
          <w:sz w:val="24"/>
          <w:szCs w:val="24"/>
        </w:rPr>
        <w:t>[9]</w:t>
      </w:r>
      <w:r w:rsidR="00191DAB" w:rsidRPr="00191DAB">
        <w:rPr>
          <w:rFonts w:ascii="Times New Roman" w:hAnsi="Times New Roman" w:cs="Times New Roman"/>
          <w:bCs/>
          <w:sz w:val="24"/>
          <w:szCs w:val="24"/>
        </w:rPr>
        <w:t>.</w:t>
      </w:r>
    </w:p>
    <w:p w14:paraId="0AB725E1" w14:textId="77777777" w:rsidR="00AA0539" w:rsidRPr="001F20DB" w:rsidRDefault="00B12C0E" w:rsidP="00DA1D51">
      <w:pPr>
        <w:pStyle w:val="Paragraphedeliste"/>
        <w:numPr>
          <w:ilvl w:val="0"/>
          <w:numId w:val="1"/>
        </w:numPr>
        <w:spacing w:line="360" w:lineRule="auto"/>
        <w:jc w:val="both"/>
        <w:outlineLvl w:val="1"/>
        <w:rPr>
          <w:rFonts w:ascii="Times New Roman" w:hAnsi="Times New Roman" w:cs="Times New Roman"/>
          <w:b/>
          <w:sz w:val="26"/>
          <w:szCs w:val="26"/>
          <w:u w:val="single"/>
        </w:rPr>
      </w:pPr>
      <w:r w:rsidRPr="000E4565">
        <w:rPr>
          <w:rFonts w:ascii="Times New Roman" w:hAnsi="Times New Roman" w:cs="Times New Roman"/>
          <w:b/>
          <w:sz w:val="28"/>
          <w:szCs w:val="28"/>
          <w:u w:val="single"/>
        </w:rPr>
        <w:t>Conclusion</w:t>
      </w:r>
      <w:r w:rsidRPr="001F20DB">
        <w:rPr>
          <w:rFonts w:ascii="Times New Roman" w:hAnsi="Times New Roman" w:cs="Times New Roman"/>
          <w:sz w:val="26"/>
          <w:szCs w:val="26"/>
        </w:rPr>
        <w:t> :</w:t>
      </w:r>
    </w:p>
    <w:p w14:paraId="2F34E1AF" w14:textId="485741B2" w:rsidR="00706E30" w:rsidRPr="00D9210A" w:rsidRDefault="00DE5D5A" w:rsidP="00730C8D">
      <w:pPr>
        <w:spacing w:line="360" w:lineRule="auto"/>
        <w:ind w:left="360"/>
        <w:jc w:val="both"/>
        <w:rPr>
          <w:rFonts w:ascii="Times New Roman" w:hAnsi="Times New Roman" w:cs="Times New Roman"/>
          <w:bCs/>
          <w:sz w:val="24"/>
          <w:szCs w:val="24"/>
        </w:rPr>
      </w:pPr>
      <w:r w:rsidRPr="00D9210A">
        <w:rPr>
          <w:rFonts w:ascii="Times New Roman" w:hAnsi="Times New Roman" w:cs="Times New Roman"/>
          <w:bCs/>
          <w:sz w:val="24"/>
          <w:szCs w:val="24"/>
        </w:rPr>
        <w:t xml:space="preserve">La spécification de </w:t>
      </w:r>
      <w:r w:rsidR="000B08E0" w:rsidRPr="0080514F">
        <w:rPr>
          <w:rFonts w:ascii="Times New Roman" w:hAnsi="Times New Roman" w:cs="Times New Roman"/>
          <w:bCs/>
          <w:i/>
          <w:iCs/>
          <w:sz w:val="24"/>
          <w:szCs w:val="24"/>
        </w:rPr>
        <w:t>O</w:t>
      </w:r>
      <w:r w:rsidRPr="0080514F">
        <w:rPr>
          <w:rFonts w:ascii="Times New Roman" w:hAnsi="Times New Roman" w:cs="Times New Roman"/>
          <w:bCs/>
          <w:i/>
          <w:iCs/>
          <w:sz w:val="24"/>
          <w:szCs w:val="24"/>
        </w:rPr>
        <w:t>penAPI</w:t>
      </w:r>
      <w:r w:rsidRPr="00D9210A">
        <w:rPr>
          <w:rFonts w:ascii="Times New Roman" w:hAnsi="Times New Roman" w:cs="Times New Roman"/>
          <w:bCs/>
          <w:sz w:val="24"/>
          <w:szCs w:val="24"/>
        </w:rPr>
        <w:t xml:space="preserve"> est essentiellement le manuel de référence </w:t>
      </w:r>
      <w:r w:rsidRPr="00D9210A">
        <w:rPr>
          <w:rFonts w:ascii="Times New Roman" w:hAnsi="Times New Roman" w:cs="Times New Roman"/>
          <w:sz w:val="24"/>
          <w:szCs w:val="24"/>
        </w:rPr>
        <w:t xml:space="preserve">pour garantir aux développeurs une excellente expérience avec </w:t>
      </w:r>
      <w:r w:rsidR="0080514F">
        <w:rPr>
          <w:rFonts w:ascii="Times New Roman" w:hAnsi="Times New Roman" w:cs="Times New Roman"/>
          <w:sz w:val="24"/>
          <w:szCs w:val="24"/>
        </w:rPr>
        <w:t>la conception et le développement d</w:t>
      </w:r>
      <w:r w:rsidRPr="00D9210A">
        <w:rPr>
          <w:rFonts w:ascii="Times New Roman" w:hAnsi="Times New Roman" w:cs="Times New Roman"/>
          <w:sz w:val="24"/>
          <w:szCs w:val="24"/>
        </w:rPr>
        <w:t>'API</w:t>
      </w:r>
      <w:r w:rsidRPr="00D9210A">
        <w:rPr>
          <w:rFonts w:ascii="Times New Roman" w:hAnsi="Times New Roman" w:cs="Times New Roman"/>
          <w:bCs/>
          <w:sz w:val="24"/>
          <w:szCs w:val="24"/>
        </w:rPr>
        <w:t xml:space="preserve">, elle </w:t>
      </w:r>
      <w:r w:rsidR="007708F5" w:rsidRPr="00D9210A">
        <w:rPr>
          <w:rFonts w:ascii="Times New Roman" w:hAnsi="Times New Roman" w:cs="Times New Roman"/>
          <w:sz w:val="24"/>
          <w:szCs w:val="24"/>
          <w:lang w:val="fr-ML"/>
        </w:rPr>
        <w:t>aide les utilisateurs et les développeurs d'API à définir clairement les attentes lors de la consommation et de la construction d'une API</w:t>
      </w:r>
      <w:r w:rsidR="00706E30" w:rsidRPr="00D9210A">
        <w:rPr>
          <w:rFonts w:ascii="Times New Roman" w:hAnsi="Times New Roman" w:cs="Times New Roman"/>
          <w:sz w:val="24"/>
          <w:szCs w:val="24"/>
          <w:lang w:val="fr-ML"/>
        </w:rPr>
        <w:t xml:space="preserve">. Elle </w:t>
      </w:r>
      <w:r w:rsidR="00706E30" w:rsidRPr="00D9210A">
        <w:rPr>
          <w:rFonts w:ascii="Times New Roman" w:hAnsi="Times New Roman" w:cs="Times New Roman"/>
          <w:bCs/>
          <w:sz w:val="24"/>
          <w:szCs w:val="24"/>
        </w:rPr>
        <w:t xml:space="preserve">fournit une </w:t>
      </w:r>
      <w:r w:rsidR="0080514F">
        <w:rPr>
          <w:rFonts w:ascii="Times New Roman" w:hAnsi="Times New Roman" w:cs="Times New Roman"/>
          <w:bCs/>
          <w:sz w:val="24"/>
          <w:szCs w:val="24"/>
        </w:rPr>
        <w:t>la description explicite de chaque partie d’une API d’où la compréhension</w:t>
      </w:r>
      <w:r w:rsidR="00706E30" w:rsidRPr="00D9210A">
        <w:rPr>
          <w:rFonts w:ascii="Times New Roman" w:hAnsi="Times New Roman" w:cs="Times New Roman"/>
          <w:bCs/>
          <w:sz w:val="24"/>
          <w:szCs w:val="24"/>
        </w:rPr>
        <w:t xml:space="preserve"> globale du comportement d'une API.</w:t>
      </w:r>
    </w:p>
    <w:p w14:paraId="3F074114" w14:textId="045450DD" w:rsidR="00AA0539" w:rsidRDefault="00766F27" w:rsidP="003A0C84">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OpenAPI permet aux développeurs d’API REST de se familiariser avec les outils ce qui</w:t>
      </w:r>
      <w:r w:rsidR="00706E30" w:rsidRPr="00D9210A">
        <w:rPr>
          <w:rFonts w:ascii="Times New Roman" w:hAnsi="Times New Roman" w:cs="Times New Roman"/>
          <w:bCs/>
          <w:sz w:val="24"/>
          <w:szCs w:val="24"/>
        </w:rPr>
        <w:t xml:space="preserve"> </w:t>
      </w:r>
      <w:r w:rsidR="002217B1" w:rsidRPr="00D9210A">
        <w:rPr>
          <w:rFonts w:ascii="Times New Roman" w:hAnsi="Times New Roman" w:cs="Times New Roman"/>
          <w:bCs/>
          <w:sz w:val="24"/>
          <w:szCs w:val="24"/>
        </w:rPr>
        <w:t>rédui</w:t>
      </w:r>
      <w:r>
        <w:rPr>
          <w:rFonts w:ascii="Times New Roman" w:hAnsi="Times New Roman" w:cs="Times New Roman"/>
          <w:bCs/>
          <w:sz w:val="24"/>
          <w:szCs w:val="24"/>
        </w:rPr>
        <w:t>t</w:t>
      </w:r>
      <w:r w:rsidR="00706E30" w:rsidRPr="00D9210A">
        <w:rPr>
          <w:rFonts w:ascii="Times New Roman" w:hAnsi="Times New Roman" w:cs="Times New Roman"/>
          <w:bCs/>
          <w:sz w:val="24"/>
          <w:szCs w:val="24"/>
        </w:rPr>
        <w:t xml:space="preserve"> le temps nécessaire </w:t>
      </w:r>
      <w:r>
        <w:rPr>
          <w:rFonts w:ascii="Times New Roman" w:hAnsi="Times New Roman" w:cs="Times New Roman"/>
          <w:bCs/>
          <w:sz w:val="24"/>
          <w:szCs w:val="24"/>
        </w:rPr>
        <w:t>d’</w:t>
      </w:r>
      <w:r w:rsidR="00706E30" w:rsidRPr="00D9210A">
        <w:rPr>
          <w:rFonts w:ascii="Times New Roman" w:hAnsi="Times New Roman" w:cs="Times New Roman"/>
          <w:bCs/>
          <w:sz w:val="24"/>
          <w:szCs w:val="24"/>
        </w:rPr>
        <w:t xml:space="preserve">intégrer </w:t>
      </w:r>
      <w:r>
        <w:rPr>
          <w:rFonts w:ascii="Times New Roman" w:hAnsi="Times New Roman" w:cs="Times New Roman"/>
          <w:bCs/>
          <w:sz w:val="24"/>
          <w:szCs w:val="24"/>
        </w:rPr>
        <w:t>d</w:t>
      </w:r>
      <w:r w:rsidR="00706E30" w:rsidRPr="00D9210A">
        <w:rPr>
          <w:rFonts w:ascii="Times New Roman" w:hAnsi="Times New Roman" w:cs="Times New Roman"/>
          <w:bCs/>
          <w:sz w:val="24"/>
          <w:szCs w:val="24"/>
        </w:rPr>
        <w:t xml:space="preserve">es nouveaux </w:t>
      </w:r>
      <w:r>
        <w:rPr>
          <w:rFonts w:ascii="Times New Roman" w:hAnsi="Times New Roman" w:cs="Times New Roman"/>
          <w:bCs/>
          <w:sz w:val="24"/>
          <w:szCs w:val="24"/>
        </w:rPr>
        <w:t xml:space="preserve">développeurs et </w:t>
      </w:r>
      <w:r w:rsidR="00706E30" w:rsidRPr="00D9210A">
        <w:rPr>
          <w:rFonts w:ascii="Times New Roman" w:hAnsi="Times New Roman" w:cs="Times New Roman"/>
          <w:bCs/>
          <w:sz w:val="24"/>
          <w:szCs w:val="24"/>
        </w:rPr>
        <w:t>consommateurs d'API.</w:t>
      </w:r>
    </w:p>
    <w:p w14:paraId="023D4566" w14:textId="0E460B27" w:rsidR="004D72E2" w:rsidRPr="003A0C84" w:rsidRDefault="003A0C84" w:rsidP="004D72E2">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Dans le chapitre </w:t>
      </w:r>
      <w:r w:rsidR="004D72E2">
        <w:rPr>
          <w:rFonts w:ascii="Times New Roman" w:hAnsi="Times New Roman" w:cs="Times New Roman"/>
          <w:bCs/>
          <w:sz w:val="24"/>
          <w:szCs w:val="24"/>
        </w:rPr>
        <w:t xml:space="preserve">suivant nous décrirons </w:t>
      </w:r>
      <w:r w:rsidR="00B350C6">
        <w:rPr>
          <w:rFonts w:ascii="Times New Roman" w:hAnsi="Times New Roman" w:cs="Times New Roman"/>
          <w:bCs/>
          <w:sz w:val="24"/>
          <w:szCs w:val="24"/>
        </w:rPr>
        <w:t>une nouvelle architecture appelée</w:t>
      </w:r>
      <w:r w:rsidR="004D72E2">
        <w:rPr>
          <w:rFonts w:ascii="Times New Roman" w:hAnsi="Times New Roman" w:cs="Times New Roman"/>
          <w:bCs/>
          <w:sz w:val="24"/>
          <w:szCs w:val="24"/>
        </w:rPr>
        <w:t xml:space="preserve"> publish/subscribe, son avantage pour les systèmes distribués et la présentation d’un </w:t>
      </w:r>
      <w:r w:rsidR="00F74F42">
        <w:rPr>
          <w:rFonts w:ascii="Times New Roman" w:hAnsi="Times New Roman" w:cs="Times New Roman"/>
          <w:bCs/>
          <w:sz w:val="24"/>
          <w:szCs w:val="24"/>
        </w:rPr>
        <w:t>des</w:t>
      </w:r>
      <w:r w:rsidR="00B350C6">
        <w:rPr>
          <w:rFonts w:ascii="Times New Roman" w:hAnsi="Times New Roman" w:cs="Times New Roman"/>
          <w:bCs/>
          <w:sz w:val="24"/>
          <w:szCs w:val="24"/>
        </w:rPr>
        <w:t xml:space="preserve"> protocoles populaires</w:t>
      </w:r>
      <w:r w:rsidR="003261DF">
        <w:rPr>
          <w:rFonts w:ascii="Times New Roman" w:hAnsi="Times New Roman" w:cs="Times New Roman"/>
          <w:bCs/>
          <w:sz w:val="24"/>
          <w:szCs w:val="24"/>
        </w:rPr>
        <w:t xml:space="preserve"> basés sur ce modèle</w:t>
      </w:r>
      <w:r w:rsidR="004D72E2">
        <w:rPr>
          <w:rFonts w:ascii="Times New Roman" w:hAnsi="Times New Roman" w:cs="Times New Roman"/>
          <w:bCs/>
          <w:sz w:val="24"/>
          <w:szCs w:val="24"/>
        </w:rPr>
        <w:t>.</w:t>
      </w:r>
    </w:p>
    <w:p w14:paraId="14585F7B" w14:textId="77777777" w:rsidR="00AA0539" w:rsidRDefault="00AA0539" w:rsidP="00730C8D">
      <w:pPr>
        <w:pStyle w:val="Paragraphedeliste"/>
        <w:spacing w:line="360" w:lineRule="auto"/>
        <w:ind w:left="1080"/>
        <w:jc w:val="both"/>
        <w:rPr>
          <w:rFonts w:ascii="Times New Roman" w:hAnsi="Times New Roman" w:cs="Times New Roman"/>
          <w:b/>
          <w:sz w:val="24"/>
          <w:szCs w:val="24"/>
          <w:u w:val="single"/>
        </w:rPr>
      </w:pPr>
    </w:p>
    <w:p w14:paraId="1D53A28A" w14:textId="77777777" w:rsidR="00017A2B" w:rsidRDefault="00017A2B" w:rsidP="00730C8D">
      <w:pPr>
        <w:spacing w:line="360" w:lineRule="auto"/>
        <w:jc w:val="both"/>
        <w:rPr>
          <w:rFonts w:ascii="Times New Roman" w:hAnsi="Times New Roman" w:cs="Times New Roman"/>
          <w:sz w:val="24"/>
          <w:szCs w:val="24"/>
        </w:rPr>
      </w:pPr>
    </w:p>
    <w:p w14:paraId="2C8F4C18" w14:textId="77777777" w:rsidR="00017A2B" w:rsidRDefault="00017A2B" w:rsidP="00730C8D">
      <w:pPr>
        <w:spacing w:line="360" w:lineRule="auto"/>
        <w:jc w:val="both"/>
        <w:rPr>
          <w:rFonts w:ascii="Times New Roman" w:hAnsi="Times New Roman" w:cs="Times New Roman"/>
          <w:sz w:val="24"/>
          <w:szCs w:val="24"/>
        </w:rPr>
      </w:pPr>
    </w:p>
    <w:p w14:paraId="106704E5" w14:textId="77777777" w:rsidR="00017A2B" w:rsidRDefault="00017A2B" w:rsidP="00730C8D">
      <w:pPr>
        <w:spacing w:line="360" w:lineRule="auto"/>
        <w:jc w:val="both"/>
        <w:rPr>
          <w:rFonts w:ascii="Times New Roman" w:hAnsi="Times New Roman" w:cs="Times New Roman"/>
          <w:sz w:val="24"/>
          <w:szCs w:val="24"/>
        </w:rPr>
      </w:pPr>
    </w:p>
    <w:p w14:paraId="5B33864E" w14:textId="77777777" w:rsidR="00017A2B" w:rsidRDefault="00017A2B" w:rsidP="00730C8D">
      <w:pPr>
        <w:spacing w:line="360" w:lineRule="auto"/>
        <w:jc w:val="both"/>
        <w:rPr>
          <w:rFonts w:ascii="Times New Roman" w:hAnsi="Times New Roman" w:cs="Times New Roman"/>
          <w:sz w:val="24"/>
          <w:szCs w:val="24"/>
        </w:rPr>
      </w:pPr>
    </w:p>
    <w:p w14:paraId="62B43241" w14:textId="77777777" w:rsidR="00017A2B" w:rsidRDefault="00017A2B" w:rsidP="00730C8D">
      <w:pPr>
        <w:spacing w:line="360" w:lineRule="auto"/>
        <w:jc w:val="both"/>
        <w:rPr>
          <w:rFonts w:ascii="Times New Roman" w:hAnsi="Times New Roman" w:cs="Times New Roman"/>
          <w:sz w:val="24"/>
          <w:szCs w:val="24"/>
        </w:rPr>
      </w:pPr>
    </w:p>
    <w:p w14:paraId="35F8D23D" w14:textId="77777777" w:rsidR="00017A2B" w:rsidRDefault="00017A2B" w:rsidP="00730C8D">
      <w:pPr>
        <w:spacing w:line="360" w:lineRule="auto"/>
        <w:jc w:val="both"/>
        <w:rPr>
          <w:rFonts w:ascii="Times New Roman" w:hAnsi="Times New Roman" w:cs="Times New Roman"/>
          <w:sz w:val="24"/>
          <w:szCs w:val="24"/>
        </w:rPr>
      </w:pPr>
    </w:p>
    <w:p w14:paraId="69DDA10A" w14:textId="72548425" w:rsidR="000125B3" w:rsidRPr="003622C6" w:rsidRDefault="000125B3" w:rsidP="004D716B">
      <w:pPr>
        <w:spacing w:line="360" w:lineRule="auto"/>
        <w:jc w:val="both"/>
        <w:rPr>
          <w:rFonts w:asciiTheme="majorBidi" w:hAnsiTheme="majorBidi" w:cstheme="majorBidi"/>
          <w:b/>
          <w:bCs/>
          <w:sz w:val="24"/>
          <w:szCs w:val="24"/>
        </w:rPr>
      </w:pPr>
    </w:p>
    <w:sectPr w:rsidR="000125B3" w:rsidRPr="003622C6" w:rsidSect="00BA667F">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DD1E3" w14:textId="77777777" w:rsidR="00E86AB4" w:rsidRDefault="00E86AB4" w:rsidP="00AF2D03">
      <w:pPr>
        <w:spacing w:after="0" w:line="240" w:lineRule="auto"/>
      </w:pPr>
      <w:r>
        <w:separator/>
      </w:r>
    </w:p>
  </w:endnote>
  <w:endnote w:type="continuationSeparator" w:id="0">
    <w:p w14:paraId="2C6DE2A2" w14:textId="77777777" w:rsidR="00E86AB4" w:rsidRDefault="00E86AB4" w:rsidP="00AF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738281"/>
      <w:docPartObj>
        <w:docPartGallery w:val="Page Numbers (Bottom of Page)"/>
        <w:docPartUnique/>
      </w:docPartObj>
    </w:sdtPr>
    <w:sdtEndPr/>
    <w:sdtContent>
      <w:p w14:paraId="1DC37545" w14:textId="77777777" w:rsidR="001F20DB" w:rsidRDefault="001F20DB">
        <w:pPr>
          <w:pStyle w:val="Pieddepage"/>
          <w:jc w:val="center"/>
        </w:pPr>
        <w:r>
          <w:fldChar w:fldCharType="begin"/>
        </w:r>
        <w:r>
          <w:instrText>PAGE   \* MERGEFORMAT</w:instrText>
        </w:r>
        <w:r>
          <w:fldChar w:fldCharType="separate"/>
        </w:r>
        <w:r>
          <w:rPr>
            <w:noProof/>
          </w:rPr>
          <w:t>5</w:t>
        </w:r>
        <w:r>
          <w:fldChar w:fldCharType="end"/>
        </w:r>
      </w:p>
    </w:sdtContent>
  </w:sdt>
  <w:p w14:paraId="6E768B64" w14:textId="77777777" w:rsidR="001F20DB" w:rsidRDefault="001F20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E4FCB" w14:textId="77777777" w:rsidR="00E86AB4" w:rsidRDefault="00E86AB4" w:rsidP="00AF2D03">
      <w:pPr>
        <w:spacing w:after="0" w:line="240" w:lineRule="auto"/>
      </w:pPr>
      <w:r>
        <w:separator/>
      </w:r>
    </w:p>
  </w:footnote>
  <w:footnote w:type="continuationSeparator" w:id="0">
    <w:p w14:paraId="2F495CEC" w14:textId="77777777" w:rsidR="00E86AB4" w:rsidRDefault="00E86AB4" w:rsidP="00AF2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0987F" w14:textId="65736ED9" w:rsidR="007F30B9" w:rsidRDefault="007F30B9">
    <w:pPr>
      <w:pStyle w:val="En-tte"/>
    </w:pPr>
    <w:r>
      <w:t xml:space="preserve">Chapitre 1                                                                                                 </w:t>
    </w:r>
    <w:r w:rsidRPr="00CF4FD1">
      <w:rPr>
        <w:rFonts w:asciiTheme="majorBidi" w:hAnsiTheme="majorBidi" w:cstheme="majorBidi"/>
        <w:b/>
        <w:sz w:val="28"/>
        <w:szCs w:val="28"/>
        <w:lang w:val="fr-ML"/>
      </w:rPr>
      <w:t xml:space="preserve">Spécification </w:t>
    </w:r>
    <w:r w:rsidRPr="007F30B9">
      <w:rPr>
        <w:rFonts w:asciiTheme="majorBidi" w:hAnsiTheme="majorBidi" w:cstheme="majorBidi"/>
        <w:b/>
        <w:i/>
        <w:iCs/>
        <w:sz w:val="28"/>
        <w:szCs w:val="28"/>
        <w:lang w:val="fr-ML"/>
      </w:rPr>
      <w:t>OpenAPI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ED5"/>
    <w:multiLevelType w:val="hybridMultilevel"/>
    <w:tmpl w:val="F462F596"/>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9E148E"/>
    <w:multiLevelType w:val="hybridMultilevel"/>
    <w:tmpl w:val="AFB2F604"/>
    <w:lvl w:ilvl="0" w:tplc="995E5432">
      <w:start w:val="1"/>
      <w:numFmt w:val="decimal"/>
      <w:lvlText w:val="%1-"/>
      <w:lvlJc w:val="left"/>
      <w:pPr>
        <w:ind w:left="720" w:hanging="360"/>
      </w:pPr>
      <w:rPr>
        <w:rFonts w:asciiTheme="majorBidi" w:eastAsiaTheme="minorHAnsi" w:hAnsiTheme="majorBidi" w:cstheme="maj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30785C"/>
    <w:multiLevelType w:val="hybridMultilevel"/>
    <w:tmpl w:val="5F967F12"/>
    <w:lvl w:ilvl="0" w:tplc="340C0003">
      <w:start w:val="1"/>
      <w:numFmt w:val="bullet"/>
      <w:lvlText w:val="o"/>
      <w:lvlJc w:val="left"/>
      <w:pPr>
        <w:ind w:left="720" w:hanging="360"/>
      </w:pPr>
      <w:rPr>
        <w:rFonts w:ascii="Courier New" w:hAnsi="Courier New" w:cs="Courier New"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3" w15:restartNumberingAfterBreak="0">
    <w:nsid w:val="222357F9"/>
    <w:multiLevelType w:val="hybridMultilevel"/>
    <w:tmpl w:val="6D8288F8"/>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44459F"/>
    <w:multiLevelType w:val="hybridMultilevel"/>
    <w:tmpl w:val="400C8EB2"/>
    <w:lvl w:ilvl="0" w:tplc="040C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337C6906"/>
    <w:multiLevelType w:val="hybridMultilevel"/>
    <w:tmpl w:val="A7981AC0"/>
    <w:lvl w:ilvl="0" w:tplc="744059D2">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026D92"/>
    <w:multiLevelType w:val="hybridMultilevel"/>
    <w:tmpl w:val="7B8A01C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30F6AB5"/>
    <w:multiLevelType w:val="hybridMultilevel"/>
    <w:tmpl w:val="72C094F8"/>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8" w15:restartNumberingAfterBreak="0">
    <w:nsid w:val="48733A3F"/>
    <w:multiLevelType w:val="hybridMultilevel"/>
    <w:tmpl w:val="C1E88FC0"/>
    <w:lvl w:ilvl="0" w:tplc="F676A62E">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9" w15:restartNumberingAfterBreak="0">
    <w:nsid w:val="48AD4FD4"/>
    <w:multiLevelType w:val="hybridMultilevel"/>
    <w:tmpl w:val="FA3EE76A"/>
    <w:lvl w:ilvl="0" w:tplc="F1002550">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0" w15:restartNumberingAfterBreak="0">
    <w:nsid w:val="50A9178F"/>
    <w:multiLevelType w:val="hybridMultilevel"/>
    <w:tmpl w:val="B23C4868"/>
    <w:lvl w:ilvl="0" w:tplc="319ECBBA">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E30083"/>
    <w:multiLevelType w:val="hybridMultilevel"/>
    <w:tmpl w:val="88B27B58"/>
    <w:lvl w:ilvl="0" w:tplc="6F50BD50">
      <w:start w:val="1"/>
      <w:numFmt w:val="upperLetter"/>
      <w:lvlText w:val="%1-"/>
      <w:lvlJc w:val="left"/>
      <w:pPr>
        <w:ind w:left="720" w:hanging="360"/>
      </w:pPr>
      <w:rPr>
        <w:rFonts w:hint="default"/>
        <w:b w:val="0"/>
        <w:bCs/>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2" w15:restartNumberingAfterBreak="0">
    <w:nsid w:val="549772C8"/>
    <w:multiLevelType w:val="hybridMultilevel"/>
    <w:tmpl w:val="C952F2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565516C"/>
    <w:multiLevelType w:val="hybridMultilevel"/>
    <w:tmpl w:val="B23C4868"/>
    <w:lvl w:ilvl="0" w:tplc="319ECBBA">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7B50701"/>
    <w:multiLevelType w:val="hybridMultilevel"/>
    <w:tmpl w:val="9D6832C4"/>
    <w:lvl w:ilvl="0" w:tplc="0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50366F"/>
    <w:multiLevelType w:val="hybridMultilevel"/>
    <w:tmpl w:val="01020B70"/>
    <w:lvl w:ilvl="0" w:tplc="9EFA71A4">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6" w15:restartNumberingAfterBreak="0">
    <w:nsid w:val="5C0C7AAC"/>
    <w:multiLevelType w:val="hybridMultilevel"/>
    <w:tmpl w:val="437C75D4"/>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7" w15:restartNumberingAfterBreak="0">
    <w:nsid w:val="5C6A0E3E"/>
    <w:multiLevelType w:val="hybridMultilevel"/>
    <w:tmpl w:val="988E2E30"/>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BA5C53"/>
    <w:multiLevelType w:val="hybridMultilevel"/>
    <w:tmpl w:val="3B5CCA9E"/>
    <w:lvl w:ilvl="0" w:tplc="340C0001">
      <w:start w:val="1"/>
      <w:numFmt w:val="bullet"/>
      <w:lvlText w:val=""/>
      <w:lvlJc w:val="left"/>
      <w:pPr>
        <w:ind w:left="1800" w:hanging="360"/>
      </w:pPr>
      <w:rPr>
        <w:rFonts w:ascii="Symbol" w:hAnsi="Symbol" w:hint="default"/>
      </w:rPr>
    </w:lvl>
    <w:lvl w:ilvl="1" w:tplc="340C0003" w:tentative="1">
      <w:start w:val="1"/>
      <w:numFmt w:val="bullet"/>
      <w:lvlText w:val="o"/>
      <w:lvlJc w:val="left"/>
      <w:pPr>
        <w:ind w:left="2520" w:hanging="360"/>
      </w:pPr>
      <w:rPr>
        <w:rFonts w:ascii="Courier New" w:hAnsi="Courier New" w:cs="Courier New" w:hint="default"/>
      </w:rPr>
    </w:lvl>
    <w:lvl w:ilvl="2" w:tplc="340C0005" w:tentative="1">
      <w:start w:val="1"/>
      <w:numFmt w:val="bullet"/>
      <w:lvlText w:val=""/>
      <w:lvlJc w:val="left"/>
      <w:pPr>
        <w:ind w:left="3240" w:hanging="360"/>
      </w:pPr>
      <w:rPr>
        <w:rFonts w:ascii="Wingdings" w:hAnsi="Wingdings" w:hint="default"/>
      </w:rPr>
    </w:lvl>
    <w:lvl w:ilvl="3" w:tplc="340C0001" w:tentative="1">
      <w:start w:val="1"/>
      <w:numFmt w:val="bullet"/>
      <w:lvlText w:val=""/>
      <w:lvlJc w:val="left"/>
      <w:pPr>
        <w:ind w:left="3960" w:hanging="360"/>
      </w:pPr>
      <w:rPr>
        <w:rFonts w:ascii="Symbol" w:hAnsi="Symbol" w:hint="default"/>
      </w:rPr>
    </w:lvl>
    <w:lvl w:ilvl="4" w:tplc="340C0003" w:tentative="1">
      <w:start w:val="1"/>
      <w:numFmt w:val="bullet"/>
      <w:lvlText w:val="o"/>
      <w:lvlJc w:val="left"/>
      <w:pPr>
        <w:ind w:left="4680" w:hanging="360"/>
      </w:pPr>
      <w:rPr>
        <w:rFonts w:ascii="Courier New" w:hAnsi="Courier New" w:cs="Courier New" w:hint="default"/>
      </w:rPr>
    </w:lvl>
    <w:lvl w:ilvl="5" w:tplc="340C0005" w:tentative="1">
      <w:start w:val="1"/>
      <w:numFmt w:val="bullet"/>
      <w:lvlText w:val=""/>
      <w:lvlJc w:val="left"/>
      <w:pPr>
        <w:ind w:left="5400" w:hanging="360"/>
      </w:pPr>
      <w:rPr>
        <w:rFonts w:ascii="Wingdings" w:hAnsi="Wingdings" w:hint="default"/>
      </w:rPr>
    </w:lvl>
    <w:lvl w:ilvl="6" w:tplc="340C0001" w:tentative="1">
      <w:start w:val="1"/>
      <w:numFmt w:val="bullet"/>
      <w:lvlText w:val=""/>
      <w:lvlJc w:val="left"/>
      <w:pPr>
        <w:ind w:left="6120" w:hanging="360"/>
      </w:pPr>
      <w:rPr>
        <w:rFonts w:ascii="Symbol" w:hAnsi="Symbol" w:hint="default"/>
      </w:rPr>
    </w:lvl>
    <w:lvl w:ilvl="7" w:tplc="340C0003" w:tentative="1">
      <w:start w:val="1"/>
      <w:numFmt w:val="bullet"/>
      <w:lvlText w:val="o"/>
      <w:lvlJc w:val="left"/>
      <w:pPr>
        <w:ind w:left="6840" w:hanging="360"/>
      </w:pPr>
      <w:rPr>
        <w:rFonts w:ascii="Courier New" w:hAnsi="Courier New" w:cs="Courier New" w:hint="default"/>
      </w:rPr>
    </w:lvl>
    <w:lvl w:ilvl="8" w:tplc="340C0005" w:tentative="1">
      <w:start w:val="1"/>
      <w:numFmt w:val="bullet"/>
      <w:lvlText w:val=""/>
      <w:lvlJc w:val="left"/>
      <w:pPr>
        <w:ind w:left="7560" w:hanging="360"/>
      </w:pPr>
      <w:rPr>
        <w:rFonts w:ascii="Wingdings" w:hAnsi="Wingdings" w:hint="default"/>
      </w:rPr>
    </w:lvl>
  </w:abstractNum>
  <w:abstractNum w:abstractNumId="19" w15:restartNumberingAfterBreak="0">
    <w:nsid w:val="6EB73520"/>
    <w:multiLevelType w:val="hybridMultilevel"/>
    <w:tmpl w:val="94C02464"/>
    <w:lvl w:ilvl="0" w:tplc="3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20" w15:restartNumberingAfterBreak="0">
    <w:nsid w:val="71BD3F78"/>
    <w:multiLevelType w:val="hybridMultilevel"/>
    <w:tmpl w:val="5226F5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74164D18"/>
    <w:multiLevelType w:val="hybridMultilevel"/>
    <w:tmpl w:val="CC403A18"/>
    <w:lvl w:ilvl="0" w:tplc="340C0003">
      <w:start w:val="1"/>
      <w:numFmt w:val="bullet"/>
      <w:lvlText w:val="o"/>
      <w:lvlJc w:val="left"/>
      <w:pPr>
        <w:ind w:left="1080" w:hanging="360"/>
      </w:pPr>
      <w:rPr>
        <w:rFonts w:ascii="Courier New" w:hAnsi="Courier New" w:cs="Courier New"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22" w15:restartNumberingAfterBreak="0">
    <w:nsid w:val="754D6E3E"/>
    <w:multiLevelType w:val="hybridMultilevel"/>
    <w:tmpl w:val="551A595E"/>
    <w:lvl w:ilvl="0" w:tplc="C97AE030">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3" w15:restartNumberingAfterBreak="0">
    <w:nsid w:val="78330030"/>
    <w:multiLevelType w:val="hybridMultilevel"/>
    <w:tmpl w:val="585ACD08"/>
    <w:lvl w:ilvl="0" w:tplc="91C0E7C0">
      <w:start w:val="1"/>
      <w:numFmt w:val="decimal"/>
      <w:lvlText w:val="%1."/>
      <w:lvlJc w:val="left"/>
      <w:pPr>
        <w:ind w:left="720" w:hanging="360"/>
      </w:pPr>
      <w:rPr>
        <w:rFonts w:hint="default"/>
        <w:color w:val="00000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9AB66B6"/>
    <w:multiLevelType w:val="hybridMultilevel"/>
    <w:tmpl w:val="885A7AB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37FAB"/>
    <w:multiLevelType w:val="hybridMultilevel"/>
    <w:tmpl w:val="49DC035E"/>
    <w:lvl w:ilvl="0" w:tplc="340C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
  </w:num>
  <w:num w:numId="4">
    <w:abstractNumId w:val="6"/>
  </w:num>
  <w:num w:numId="5">
    <w:abstractNumId w:val="23"/>
  </w:num>
  <w:num w:numId="6">
    <w:abstractNumId w:val="20"/>
  </w:num>
  <w:num w:numId="7">
    <w:abstractNumId w:val="10"/>
  </w:num>
  <w:num w:numId="8">
    <w:abstractNumId w:val="4"/>
  </w:num>
  <w:num w:numId="9">
    <w:abstractNumId w:val="0"/>
  </w:num>
  <w:num w:numId="10">
    <w:abstractNumId w:val="24"/>
  </w:num>
  <w:num w:numId="11">
    <w:abstractNumId w:val="12"/>
  </w:num>
  <w:num w:numId="12">
    <w:abstractNumId w:val="14"/>
  </w:num>
  <w:num w:numId="13">
    <w:abstractNumId w:val="3"/>
  </w:num>
  <w:num w:numId="14">
    <w:abstractNumId w:val="17"/>
  </w:num>
  <w:num w:numId="15">
    <w:abstractNumId w:val="5"/>
  </w:num>
  <w:num w:numId="16">
    <w:abstractNumId w:val="19"/>
  </w:num>
  <w:num w:numId="17">
    <w:abstractNumId w:val="22"/>
  </w:num>
  <w:num w:numId="18">
    <w:abstractNumId w:val="18"/>
  </w:num>
  <w:num w:numId="19">
    <w:abstractNumId w:val="25"/>
  </w:num>
  <w:num w:numId="20">
    <w:abstractNumId w:val="7"/>
  </w:num>
  <w:num w:numId="21">
    <w:abstractNumId w:val="15"/>
  </w:num>
  <w:num w:numId="22">
    <w:abstractNumId w:val="11"/>
  </w:num>
  <w:num w:numId="23">
    <w:abstractNumId w:val="8"/>
  </w:num>
  <w:num w:numId="24">
    <w:abstractNumId w:val="21"/>
  </w:num>
  <w:num w:numId="25">
    <w:abstractNumId w:val="2"/>
  </w:num>
  <w:num w:numId="26">
    <w:abstractNumId w:val="9"/>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ML" w:vendorID="64" w:dllVersion="6" w:nlCheck="1" w:checkStyle="0"/>
  <w:activeWritingStyle w:appName="MSWord" w:lang="en-GB" w:vendorID="64" w:dllVersion="6" w:nlCheck="1" w:checkStyle="0"/>
  <w:activeWritingStyle w:appName="MSWord" w:lang="en-US" w:vendorID="64" w:dllVersion="6" w:nlCheck="1" w:checkStyle="0"/>
  <w:activeWritingStyle w:appName="MSWord" w:lang="fr-FR" w:vendorID="64" w:dllVersion="4096" w:nlCheck="1" w:checkStyle="0"/>
  <w:activeWritingStyle w:appName="MSWord" w:lang="fr-ML"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96"/>
    <w:rsid w:val="00000E59"/>
    <w:rsid w:val="000040D3"/>
    <w:rsid w:val="000058FC"/>
    <w:rsid w:val="00005CE0"/>
    <w:rsid w:val="000125B3"/>
    <w:rsid w:val="000147AB"/>
    <w:rsid w:val="00014994"/>
    <w:rsid w:val="00017A2B"/>
    <w:rsid w:val="0002165F"/>
    <w:rsid w:val="00024867"/>
    <w:rsid w:val="000351D4"/>
    <w:rsid w:val="00042FEB"/>
    <w:rsid w:val="00044FCB"/>
    <w:rsid w:val="00050F75"/>
    <w:rsid w:val="00051896"/>
    <w:rsid w:val="00053505"/>
    <w:rsid w:val="00065A8C"/>
    <w:rsid w:val="00065B8E"/>
    <w:rsid w:val="0007415F"/>
    <w:rsid w:val="00077996"/>
    <w:rsid w:val="000807E0"/>
    <w:rsid w:val="00083670"/>
    <w:rsid w:val="000849D6"/>
    <w:rsid w:val="00085723"/>
    <w:rsid w:val="00091695"/>
    <w:rsid w:val="0009573D"/>
    <w:rsid w:val="000A4564"/>
    <w:rsid w:val="000A569F"/>
    <w:rsid w:val="000B08E0"/>
    <w:rsid w:val="000B08E1"/>
    <w:rsid w:val="000C45A1"/>
    <w:rsid w:val="000D0A9A"/>
    <w:rsid w:val="000D760C"/>
    <w:rsid w:val="000D7670"/>
    <w:rsid w:val="000E216E"/>
    <w:rsid w:val="000E2E81"/>
    <w:rsid w:val="000E3C61"/>
    <w:rsid w:val="000E4565"/>
    <w:rsid w:val="00100104"/>
    <w:rsid w:val="00101021"/>
    <w:rsid w:val="00110528"/>
    <w:rsid w:val="00111568"/>
    <w:rsid w:val="001175CE"/>
    <w:rsid w:val="001257F2"/>
    <w:rsid w:val="00132636"/>
    <w:rsid w:val="001336B1"/>
    <w:rsid w:val="001353E6"/>
    <w:rsid w:val="001367F7"/>
    <w:rsid w:val="001408C2"/>
    <w:rsid w:val="0014549F"/>
    <w:rsid w:val="00145A3B"/>
    <w:rsid w:val="00145D19"/>
    <w:rsid w:val="00164DCB"/>
    <w:rsid w:val="00172209"/>
    <w:rsid w:val="00175821"/>
    <w:rsid w:val="001858EA"/>
    <w:rsid w:val="00191DAB"/>
    <w:rsid w:val="00193067"/>
    <w:rsid w:val="00196034"/>
    <w:rsid w:val="001A11FB"/>
    <w:rsid w:val="001A1726"/>
    <w:rsid w:val="001B3C57"/>
    <w:rsid w:val="001C2AF1"/>
    <w:rsid w:val="001C4C1C"/>
    <w:rsid w:val="001D26F6"/>
    <w:rsid w:val="001D49C4"/>
    <w:rsid w:val="001D59EC"/>
    <w:rsid w:val="001D6EDC"/>
    <w:rsid w:val="001E1782"/>
    <w:rsid w:val="001E2258"/>
    <w:rsid w:val="001E5438"/>
    <w:rsid w:val="001E5F89"/>
    <w:rsid w:val="001F0C7C"/>
    <w:rsid w:val="001F20DB"/>
    <w:rsid w:val="002217B1"/>
    <w:rsid w:val="00225D65"/>
    <w:rsid w:val="00226867"/>
    <w:rsid w:val="00243ABE"/>
    <w:rsid w:val="00246AD0"/>
    <w:rsid w:val="0025627C"/>
    <w:rsid w:val="002625B8"/>
    <w:rsid w:val="00262CC2"/>
    <w:rsid w:val="00266E30"/>
    <w:rsid w:val="002716B9"/>
    <w:rsid w:val="00280532"/>
    <w:rsid w:val="002805F3"/>
    <w:rsid w:val="00284B3C"/>
    <w:rsid w:val="00291E0C"/>
    <w:rsid w:val="00294723"/>
    <w:rsid w:val="002A10B5"/>
    <w:rsid w:val="002B2122"/>
    <w:rsid w:val="002C0972"/>
    <w:rsid w:val="002C3B7C"/>
    <w:rsid w:val="002C4B5F"/>
    <w:rsid w:val="002E084C"/>
    <w:rsid w:val="002E08ED"/>
    <w:rsid w:val="002E1FC1"/>
    <w:rsid w:val="002E2F4F"/>
    <w:rsid w:val="002F66A7"/>
    <w:rsid w:val="002F6CE9"/>
    <w:rsid w:val="0030725A"/>
    <w:rsid w:val="00311153"/>
    <w:rsid w:val="003128F4"/>
    <w:rsid w:val="00322124"/>
    <w:rsid w:val="003221FD"/>
    <w:rsid w:val="003261DF"/>
    <w:rsid w:val="00330A69"/>
    <w:rsid w:val="0033758A"/>
    <w:rsid w:val="0035669A"/>
    <w:rsid w:val="003622C6"/>
    <w:rsid w:val="0037176E"/>
    <w:rsid w:val="003774DD"/>
    <w:rsid w:val="0038776E"/>
    <w:rsid w:val="00394C0A"/>
    <w:rsid w:val="003A0C84"/>
    <w:rsid w:val="003A3933"/>
    <w:rsid w:val="003C1BC9"/>
    <w:rsid w:val="003D19AB"/>
    <w:rsid w:val="003E0E65"/>
    <w:rsid w:val="003E3219"/>
    <w:rsid w:val="003E54FC"/>
    <w:rsid w:val="003E7645"/>
    <w:rsid w:val="003F41AC"/>
    <w:rsid w:val="00405CA7"/>
    <w:rsid w:val="00411CD0"/>
    <w:rsid w:val="00416BFF"/>
    <w:rsid w:val="004173E1"/>
    <w:rsid w:val="00422917"/>
    <w:rsid w:val="004269A2"/>
    <w:rsid w:val="004301DE"/>
    <w:rsid w:val="004313AA"/>
    <w:rsid w:val="00432A36"/>
    <w:rsid w:val="0043485A"/>
    <w:rsid w:val="00460D5E"/>
    <w:rsid w:val="004631C0"/>
    <w:rsid w:val="00472BA4"/>
    <w:rsid w:val="004805E8"/>
    <w:rsid w:val="004906A2"/>
    <w:rsid w:val="00492BB1"/>
    <w:rsid w:val="00492F0C"/>
    <w:rsid w:val="004A6FD5"/>
    <w:rsid w:val="004B0D35"/>
    <w:rsid w:val="004B4AB2"/>
    <w:rsid w:val="004B4FBA"/>
    <w:rsid w:val="004B5C39"/>
    <w:rsid w:val="004D0778"/>
    <w:rsid w:val="004D0F2F"/>
    <w:rsid w:val="004D1BB6"/>
    <w:rsid w:val="004D52C9"/>
    <w:rsid w:val="004D716B"/>
    <w:rsid w:val="004D72E2"/>
    <w:rsid w:val="004E0B57"/>
    <w:rsid w:val="004E4052"/>
    <w:rsid w:val="004E53B4"/>
    <w:rsid w:val="004E7A34"/>
    <w:rsid w:val="004F0E1D"/>
    <w:rsid w:val="004F446D"/>
    <w:rsid w:val="0050468E"/>
    <w:rsid w:val="00505448"/>
    <w:rsid w:val="00512753"/>
    <w:rsid w:val="005174E3"/>
    <w:rsid w:val="0052382E"/>
    <w:rsid w:val="00524439"/>
    <w:rsid w:val="00524DE0"/>
    <w:rsid w:val="0052578B"/>
    <w:rsid w:val="00527185"/>
    <w:rsid w:val="005275D0"/>
    <w:rsid w:val="00530485"/>
    <w:rsid w:val="00545120"/>
    <w:rsid w:val="00555588"/>
    <w:rsid w:val="00556581"/>
    <w:rsid w:val="00561CF1"/>
    <w:rsid w:val="00562D36"/>
    <w:rsid w:val="00567118"/>
    <w:rsid w:val="00581816"/>
    <w:rsid w:val="00581A1D"/>
    <w:rsid w:val="0058499A"/>
    <w:rsid w:val="00586F55"/>
    <w:rsid w:val="005920DE"/>
    <w:rsid w:val="00592DFA"/>
    <w:rsid w:val="00593108"/>
    <w:rsid w:val="005A0321"/>
    <w:rsid w:val="005A148E"/>
    <w:rsid w:val="005B083B"/>
    <w:rsid w:val="005D4DF1"/>
    <w:rsid w:val="005D7943"/>
    <w:rsid w:val="005F6F32"/>
    <w:rsid w:val="005F79B2"/>
    <w:rsid w:val="00600178"/>
    <w:rsid w:val="00600E8A"/>
    <w:rsid w:val="00601128"/>
    <w:rsid w:val="006058A7"/>
    <w:rsid w:val="0061701A"/>
    <w:rsid w:val="00622823"/>
    <w:rsid w:val="00622D85"/>
    <w:rsid w:val="00627F9D"/>
    <w:rsid w:val="006322EF"/>
    <w:rsid w:val="00632E24"/>
    <w:rsid w:val="00672310"/>
    <w:rsid w:val="00680A09"/>
    <w:rsid w:val="006825D6"/>
    <w:rsid w:val="00686455"/>
    <w:rsid w:val="00686954"/>
    <w:rsid w:val="006973C9"/>
    <w:rsid w:val="00697930"/>
    <w:rsid w:val="006A055E"/>
    <w:rsid w:val="006A15DC"/>
    <w:rsid w:val="006A3BCC"/>
    <w:rsid w:val="006A7DEC"/>
    <w:rsid w:val="006B1210"/>
    <w:rsid w:val="006B271F"/>
    <w:rsid w:val="006B692F"/>
    <w:rsid w:val="006C2913"/>
    <w:rsid w:val="006D41A3"/>
    <w:rsid w:val="006D6C5E"/>
    <w:rsid w:val="006E486F"/>
    <w:rsid w:val="006F20B8"/>
    <w:rsid w:val="006F6403"/>
    <w:rsid w:val="006F7CC0"/>
    <w:rsid w:val="00700515"/>
    <w:rsid w:val="007017AE"/>
    <w:rsid w:val="00704264"/>
    <w:rsid w:val="00705A78"/>
    <w:rsid w:val="00706E30"/>
    <w:rsid w:val="00713ED3"/>
    <w:rsid w:val="007157BB"/>
    <w:rsid w:val="00720D48"/>
    <w:rsid w:val="00730C8D"/>
    <w:rsid w:val="007431F5"/>
    <w:rsid w:val="00743AD5"/>
    <w:rsid w:val="007535F4"/>
    <w:rsid w:val="00755ECE"/>
    <w:rsid w:val="00757A4C"/>
    <w:rsid w:val="00760312"/>
    <w:rsid w:val="0076687B"/>
    <w:rsid w:val="00766F27"/>
    <w:rsid w:val="007708F5"/>
    <w:rsid w:val="007760B3"/>
    <w:rsid w:val="00782E5E"/>
    <w:rsid w:val="0078446B"/>
    <w:rsid w:val="0078605E"/>
    <w:rsid w:val="0078766B"/>
    <w:rsid w:val="007A0769"/>
    <w:rsid w:val="007A0CFD"/>
    <w:rsid w:val="007A1EBF"/>
    <w:rsid w:val="007A2318"/>
    <w:rsid w:val="007A3420"/>
    <w:rsid w:val="007A6F41"/>
    <w:rsid w:val="007B0174"/>
    <w:rsid w:val="007B105A"/>
    <w:rsid w:val="007C2A98"/>
    <w:rsid w:val="007C5A58"/>
    <w:rsid w:val="007D2C71"/>
    <w:rsid w:val="007D4E98"/>
    <w:rsid w:val="007D72EA"/>
    <w:rsid w:val="007E2D92"/>
    <w:rsid w:val="007F30B9"/>
    <w:rsid w:val="007F4E84"/>
    <w:rsid w:val="0080514F"/>
    <w:rsid w:val="00806C96"/>
    <w:rsid w:val="00811C6F"/>
    <w:rsid w:val="0081694C"/>
    <w:rsid w:val="008274C4"/>
    <w:rsid w:val="0083565B"/>
    <w:rsid w:val="00842AFE"/>
    <w:rsid w:val="00843016"/>
    <w:rsid w:val="008646AD"/>
    <w:rsid w:val="00866402"/>
    <w:rsid w:val="00870DCB"/>
    <w:rsid w:val="00870E94"/>
    <w:rsid w:val="00876213"/>
    <w:rsid w:val="0088160F"/>
    <w:rsid w:val="00881F6C"/>
    <w:rsid w:val="00886387"/>
    <w:rsid w:val="008A36C1"/>
    <w:rsid w:val="008A6073"/>
    <w:rsid w:val="008A6C30"/>
    <w:rsid w:val="008B1D8B"/>
    <w:rsid w:val="008B38D5"/>
    <w:rsid w:val="008B4A5F"/>
    <w:rsid w:val="008C48F1"/>
    <w:rsid w:val="008D4C2F"/>
    <w:rsid w:val="008D4C71"/>
    <w:rsid w:val="008D4CDF"/>
    <w:rsid w:val="008D5860"/>
    <w:rsid w:val="008E5994"/>
    <w:rsid w:val="008F6491"/>
    <w:rsid w:val="00910CEF"/>
    <w:rsid w:val="00911BF6"/>
    <w:rsid w:val="0091210B"/>
    <w:rsid w:val="009126FB"/>
    <w:rsid w:val="00914F08"/>
    <w:rsid w:val="00920C46"/>
    <w:rsid w:val="00924BEB"/>
    <w:rsid w:val="009251DC"/>
    <w:rsid w:val="00933EE3"/>
    <w:rsid w:val="009348CF"/>
    <w:rsid w:val="00944EAE"/>
    <w:rsid w:val="009514F9"/>
    <w:rsid w:val="00951EFF"/>
    <w:rsid w:val="00955ADA"/>
    <w:rsid w:val="00956A4B"/>
    <w:rsid w:val="0096409A"/>
    <w:rsid w:val="00966498"/>
    <w:rsid w:val="009700FD"/>
    <w:rsid w:val="00981CC1"/>
    <w:rsid w:val="00983F4F"/>
    <w:rsid w:val="00987A51"/>
    <w:rsid w:val="00994E79"/>
    <w:rsid w:val="009959C1"/>
    <w:rsid w:val="009A02D8"/>
    <w:rsid w:val="009A7F79"/>
    <w:rsid w:val="009B33AB"/>
    <w:rsid w:val="009C32D3"/>
    <w:rsid w:val="009C7468"/>
    <w:rsid w:val="009D160B"/>
    <w:rsid w:val="009D7B50"/>
    <w:rsid w:val="009D7E82"/>
    <w:rsid w:val="009E1B6E"/>
    <w:rsid w:val="009E5176"/>
    <w:rsid w:val="009F1453"/>
    <w:rsid w:val="009F5933"/>
    <w:rsid w:val="00A01BFF"/>
    <w:rsid w:val="00A035FA"/>
    <w:rsid w:val="00A05075"/>
    <w:rsid w:val="00A0578A"/>
    <w:rsid w:val="00A17119"/>
    <w:rsid w:val="00A25E05"/>
    <w:rsid w:val="00A3024A"/>
    <w:rsid w:val="00A314CB"/>
    <w:rsid w:val="00A55B65"/>
    <w:rsid w:val="00A560D5"/>
    <w:rsid w:val="00A61C7C"/>
    <w:rsid w:val="00A63044"/>
    <w:rsid w:val="00A6461A"/>
    <w:rsid w:val="00A72751"/>
    <w:rsid w:val="00A75DA0"/>
    <w:rsid w:val="00A772E5"/>
    <w:rsid w:val="00A830DF"/>
    <w:rsid w:val="00A863BE"/>
    <w:rsid w:val="00A87F40"/>
    <w:rsid w:val="00A906D7"/>
    <w:rsid w:val="00AA0539"/>
    <w:rsid w:val="00AA27CD"/>
    <w:rsid w:val="00AB5E74"/>
    <w:rsid w:val="00AB5F1A"/>
    <w:rsid w:val="00AC4361"/>
    <w:rsid w:val="00AD1C14"/>
    <w:rsid w:val="00AD4FC3"/>
    <w:rsid w:val="00AE0B95"/>
    <w:rsid w:val="00AF000E"/>
    <w:rsid w:val="00AF0394"/>
    <w:rsid w:val="00AF16E0"/>
    <w:rsid w:val="00AF20E8"/>
    <w:rsid w:val="00AF2D03"/>
    <w:rsid w:val="00AF4290"/>
    <w:rsid w:val="00AF4BA5"/>
    <w:rsid w:val="00B03BD5"/>
    <w:rsid w:val="00B04163"/>
    <w:rsid w:val="00B12C0E"/>
    <w:rsid w:val="00B13140"/>
    <w:rsid w:val="00B13DB6"/>
    <w:rsid w:val="00B13E8D"/>
    <w:rsid w:val="00B21B25"/>
    <w:rsid w:val="00B31C60"/>
    <w:rsid w:val="00B350C6"/>
    <w:rsid w:val="00B433E8"/>
    <w:rsid w:val="00B44D8E"/>
    <w:rsid w:val="00B47632"/>
    <w:rsid w:val="00B50C54"/>
    <w:rsid w:val="00B50D92"/>
    <w:rsid w:val="00B52302"/>
    <w:rsid w:val="00B53E69"/>
    <w:rsid w:val="00B569E3"/>
    <w:rsid w:val="00B570D8"/>
    <w:rsid w:val="00B61B0C"/>
    <w:rsid w:val="00B62589"/>
    <w:rsid w:val="00B73F52"/>
    <w:rsid w:val="00B76D51"/>
    <w:rsid w:val="00B80746"/>
    <w:rsid w:val="00B97CFD"/>
    <w:rsid w:val="00BA05EB"/>
    <w:rsid w:val="00BA4A79"/>
    <w:rsid w:val="00BA667F"/>
    <w:rsid w:val="00BB01EF"/>
    <w:rsid w:val="00BB0CA9"/>
    <w:rsid w:val="00BC287F"/>
    <w:rsid w:val="00BE1232"/>
    <w:rsid w:val="00BE7972"/>
    <w:rsid w:val="00BF0C8C"/>
    <w:rsid w:val="00BF2472"/>
    <w:rsid w:val="00BF7215"/>
    <w:rsid w:val="00BF758E"/>
    <w:rsid w:val="00C07EC7"/>
    <w:rsid w:val="00C15940"/>
    <w:rsid w:val="00C22E50"/>
    <w:rsid w:val="00C31D32"/>
    <w:rsid w:val="00C413A8"/>
    <w:rsid w:val="00C46B34"/>
    <w:rsid w:val="00C46D95"/>
    <w:rsid w:val="00C52FCD"/>
    <w:rsid w:val="00C60416"/>
    <w:rsid w:val="00C62941"/>
    <w:rsid w:val="00C6618F"/>
    <w:rsid w:val="00C71B5D"/>
    <w:rsid w:val="00C741E9"/>
    <w:rsid w:val="00C75B47"/>
    <w:rsid w:val="00C767F4"/>
    <w:rsid w:val="00C77397"/>
    <w:rsid w:val="00C84A00"/>
    <w:rsid w:val="00C87486"/>
    <w:rsid w:val="00C90C0F"/>
    <w:rsid w:val="00CA5F1C"/>
    <w:rsid w:val="00CB34B5"/>
    <w:rsid w:val="00CB5904"/>
    <w:rsid w:val="00CC3AC3"/>
    <w:rsid w:val="00CC70CE"/>
    <w:rsid w:val="00CD3FF3"/>
    <w:rsid w:val="00CD5F09"/>
    <w:rsid w:val="00CF4FD1"/>
    <w:rsid w:val="00CF5EFA"/>
    <w:rsid w:val="00CF77E6"/>
    <w:rsid w:val="00D020C1"/>
    <w:rsid w:val="00D02D7A"/>
    <w:rsid w:val="00D05A4E"/>
    <w:rsid w:val="00D25AD2"/>
    <w:rsid w:val="00D25D7C"/>
    <w:rsid w:val="00D262C6"/>
    <w:rsid w:val="00D2642C"/>
    <w:rsid w:val="00D327E9"/>
    <w:rsid w:val="00D33830"/>
    <w:rsid w:val="00D33841"/>
    <w:rsid w:val="00D35018"/>
    <w:rsid w:val="00D401CE"/>
    <w:rsid w:val="00D50A62"/>
    <w:rsid w:val="00D54AF4"/>
    <w:rsid w:val="00D5732D"/>
    <w:rsid w:val="00D72251"/>
    <w:rsid w:val="00D77608"/>
    <w:rsid w:val="00D8674B"/>
    <w:rsid w:val="00D91E1D"/>
    <w:rsid w:val="00D9210A"/>
    <w:rsid w:val="00DA1B2F"/>
    <w:rsid w:val="00DA1D51"/>
    <w:rsid w:val="00DA5FF4"/>
    <w:rsid w:val="00DB2923"/>
    <w:rsid w:val="00DB75F5"/>
    <w:rsid w:val="00DC00D1"/>
    <w:rsid w:val="00DC5195"/>
    <w:rsid w:val="00DD0EA9"/>
    <w:rsid w:val="00DE58F3"/>
    <w:rsid w:val="00DE5D5A"/>
    <w:rsid w:val="00E101A6"/>
    <w:rsid w:val="00E15333"/>
    <w:rsid w:val="00E164B9"/>
    <w:rsid w:val="00E1731D"/>
    <w:rsid w:val="00E21015"/>
    <w:rsid w:val="00E40BB3"/>
    <w:rsid w:val="00E41783"/>
    <w:rsid w:val="00E43B80"/>
    <w:rsid w:val="00E4448D"/>
    <w:rsid w:val="00E4577C"/>
    <w:rsid w:val="00E52140"/>
    <w:rsid w:val="00E567F5"/>
    <w:rsid w:val="00E57372"/>
    <w:rsid w:val="00E5747E"/>
    <w:rsid w:val="00E618B6"/>
    <w:rsid w:val="00E85860"/>
    <w:rsid w:val="00E86AB4"/>
    <w:rsid w:val="00E930F6"/>
    <w:rsid w:val="00E9477F"/>
    <w:rsid w:val="00EA4EB1"/>
    <w:rsid w:val="00EA562E"/>
    <w:rsid w:val="00EB2CED"/>
    <w:rsid w:val="00EB2F37"/>
    <w:rsid w:val="00EC014E"/>
    <w:rsid w:val="00EC2E64"/>
    <w:rsid w:val="00EC3236"/>
    <w:rsid w:val="00ED515B"/>
    <w:rsid w:val="00EE0B09"/>
    <w:rsid w:val="00EE5A90"/>
    <w:rsid w:val="00EE6FA3"/>
    <w:rsid w:val="00EF4F40"/>
    <w:rsid w:val="00EF5C06"/>
    <w:rsid w:val="00F0297C"/>
    <w:rsid w:val="00F02CB7"/>
    <w:rsid w:val="00F02EB6"/>
    <w:rsid w:val="00F050A8"/>
    <w:rsid w:val="00F1210A"/>
    <w:rsid w:val="00F22609"/>
    <w:rsid w:val="00F2572B"/>
    <w:rsid w:val="00F30CDB"/>
    <w:rsid w:val="00F35E71"/>
    <w:rsid w:val="00F4066E"/>
    <w:rsid w:val="00F44BA5"/>
    <w:rsid w:val="00F44EDA"/>
    <w:rsid w:val="00F50735"/>
    <w:rsid w:val="00F524A9"/>
    <w:rsid w:val="00F53B25"/>
    <w:rsid w:val="00F63D41"/>
    <w:rsid w:val="00F64892"/>
    <w:rsid w:val="00F71C7A"/>
    <w:rsid w:val="00F731C0"/>
    <w:rsid w:val="00F73675"/>
    <w:rsid w:val="00F74F42"/>
    <w:rsid w:val="00F8190F"/>
    <w:rsid w:val="00F8322C"/>
    <w:rsid w:val="00FA233A"/>
    <w:rsid w:val="00FA717A"/>
    <w:rsid w:val="00FA74AA"/>
    <w:rsid w:val="00FA78D0"/>
    <w:rsid w:val="00FB222E"/>
    <w:rsid w:val="00FB5319"/>
    <w:rsid w:val="00FC775A"/>
    <w:rsid w:val="00FD2C72"/>
    <w:rsid w:val="00FD4630"/>
    <w:rsid w:val="00FE0107"/>
    <w:rsid w:val="00FE1934"/>
    <w:rsid w:val="00FE7DC0"/>
    <w:rsid w:val="00FF0292"/>
    <w:rsid w:val="00FF2C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E188"/>
  <w15:chartTrackingRefBased/>
  <w15:docId w15:val="{8A1A2138-F389-4857-B686-EC6537E7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896"/>
  </w:style>
  <w:style w:type="paragraph" w:styleId="Titre1">
    <w:name w:val="heading 1"/>
    <w:basedOn w:val="Normal"/>
    <w:next w:val="Normal"/>
    <w:link w:val="Titre1Car"/>
    <w:uiPriority w:val="9"/>
    <w:qFormat/>
    <w:rsid w:val="00E21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1896"/>
    <w:pPr>
      <w:ind w:left="720"/>
      <w:contextualSpacing/>
    </w:pPr>
  </w:style>
  <w:style w:type="character" w:styleId="lev">
    <w:name w:val="Strong"/>
    <w:basedOn w:val="Policepardfaut"/>
    <w:uiPriority w:val="22"/>
    <w:qFormat/>
    <w:rsid w:val="00051896"/>
    <w:rPr>
      <w:b/>
      <w:bCs/>
    </w:rPr>
  </w:style>
  <w:style w:type="paragraph" w:styleId="En-tte">
    <w:name w:val="header"/>
    <w:basedOn w:val="Normal"/>
    <w:link w:val="En-tteCar"/>
    <w:uiPriority w:val="99"/>
    <w:unhideWhenUsed/>
    <w:rsid w:val="00AF2D03"/>
    <w:pPr>
      <w:tabs>
        <w:tab w:val="center" w:pos="4536"/>
        <w:tab w:val="right" w:pos="9072"/>
      </w:tabs>
      <w:spacing w:after="0" w:line="240" w:lineRule="auto"/>
    </w:pPr>
  </w:style>
  <w:style w:type="character" w:customStyle="1" w:styleId="En-tteCar">
    <w:name w:val="En-tête Car"/>
    <w:basedOn w:val="Policepardfaut"/>
    <w:link w:val="En-tte"/>
    <w:uiPriority w:val="99"/>
    <w:rsid w:val="00AF2D03"/>
  </w:style>
  <w:style w:type="paragraph" w:styleId="Pieddepage">
    <w:name w:val="footer"/>
    <w:basedOn w:val="Normal"/>
    <w:link w:val="PieddepageCar"/>
    <w:uiPriority w:val="99"/>
    <w:unhideWhenUsed/>
    <w:rsid w:val="00AF2D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2D03"/>
  </w:style>
  <w:style w:type="paragraph" w:styleId="NormalWeb">
    <w:name w:val="Normal (Web)"/>
    <w:basedOn w:val="Normal"/>
    <w:uiPriority w:val="99"/>
    <w:unhideWhenUsed/>
    <w:rsid w:val="00AA27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A27CD"/>
    <w:rPr>
      <w:color w:val="0000FF"/>
      <w:u w:val="single"/>
    </w:rPr>
  </w:style>
  <w:style w:type="paragraph" w:styleId="Sansinterligne">
    <w:name w:val="No Spacing"/>
    <w:uiPriority w:val="1"/>
    <w:qFormat/>
    <w:rsid w:val="00F71C7A"/>
    <w:pPr>
      <w:spacing w:after="0" w:line="240" w:lineRule="auto"/>
    </w:pPr>
  </w:style>
  <w:style w:type="character" w:styleId="CodeHTML">
    <w:name w:val="HTML Code"/>
    <w:basedOn w:val="Policepardfaut"/>
    <w:uiPriority w:val="99"/>
    <w:semiHidden/>
    <w:unhideWhenUsed/>
    <w:rsid w:val="00C84A0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84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0849D6"/>
    <w:rPr>
      <w:rFonts w:ascii="Courier New" w:eastAsia="Times New Roman" w:hAnsi="Courier New" w:cs="Courier New"/>
      <w:sz w:val="20"/>
      <w:szCs w:val="20"/>
      <w:lang w:val="en-US"/>
    </w:rPr>
  </w:style>
  <w:style w:type="character" w:customStyle="1" w:styleId="s2">
    <w:name w:val="s2"/>
    <w:basedOn w:val="Policepardfaut"/>
    <w:rsid w:val="000849D6"/>
  </w:style>
  <w:style w:type="character" w:customStyle="1" w:styleId="nt">
    <w:name w:val="nt"/>
    <w:basedOn w:val="Policepardfaut"/>
    <w:rsid w:val="000849D6"/>
  </w:style>
  <w:style w:type="paragraph" w:styleId="Sous-titre">
    <w:name w:val="Subtitle"/>
    <w:basedOn w:val="Normal"/>
    <w:next w:val="Normal"/>
    <w:link w:val="Sous-titreCar"/>
    <w:uiPriority w:val="11"/>
    <w:qFormat/>
    <w:rsid w:val="001408C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408C2"/>
    <w:rPr>
      <w:rFonts w:eastAsiaTheme="minorEastAsia"/>
      <w:color w:val="5A5A5A" w:themeColor="text1" w:themeTint="A5"/>
      <w:spacing w:val="15"/>
    </w:rPr>
  </w:style>
  <w:style w:type="character" w:customStyle="1" w:styleId="hgkelc">
    <w:name w:val="hgkelc"/>
    <w:basedOn w:val="Policepardfaut"/>
    <w:rsid w:val="001B3C57"/>
  </w:style>
  <w:style w:type="character" w:styleId="Mentionnonrsolue">
    <w:name w:val="Unresolved Mention"/>
    <w:basedOn w:val="Policepardfaut"/>
    <w:uiPriority w:val="99"/>
    <w:semiHidden/>
    <w:unhideWhenUsed/>
    <w:rsid w:val="000125B3"/>
    <w:rPr>
      <w:color w:val="605E5C"/>
      <w:shd w:val="clear" w:color="auto" w:fill="E1DFDD"/>
    </w:rPr>
  </w:style>
  <w:style w:type="character" w:styleId="Lienhypertextesuivivisit">
    <w:name w:val="FollowedHyperlink"/>
    <w:basedOn w:val="Policepardfaut"/>
    <w:uiPriority w:val="99"/>
    <w:semiHidden/>
    <w:unhideWhenUsed/>
    <w:rsid w:val="003622C6"/>
    <w:rPr>
      <w:color w:val="954F72" w:themeColor="followedHyperlink"/>
      <w:u w:val="single"/>
    </w:rPr>
  </w:style>
  <w:style w:type="character" w:customStyle="1" w:styleId="pln">
    <w:name w:val="pln"/>
    <w:basedOn w:val="Policepardfaut"/>
    <w:rsid w:val="00586F55"/>
  </w:style>
  <w:style w:type="character" w:customStyle="1" w:styleId="pun">
    <w:name w:val="pun"/>
    <w:basedOn w:val="Policepardfaut"/>
    <w:rsid w:val="00586F55"/>
  </w:style>
  <w:style w:type="character" w:customStyle="1" w:styleId="com">
    <w:name w:val="com"/>
    <w:basedOn w:val="Policepardfaut"/>
    <w:rsid w:val="00586F55"/>
  </w:style>
  <w:style w:type="character" w:customStyle="1" w:styleId="typ">
    <w:name w:val="typ"/>
    <w:basedOn w:val="Policepardfaut"/>
    <w:rsid w:val="00BF758E"/>
  </w:style>
  <w:style w:type="character" w:customStyle="1" w:styleId="lit">
    <w:name w:val="lit"/>
    <w:basedOn w:val="Policepardfaut"/>
    <w:rsid w:val="00BF758E"/>
  </w:style>
  <w:style w:type="character" w:customStyle="1" w:styleId="kwd">
    <w:name w:val="kwd"/>
    <w:basedOn w:val="Policepardfaut"/>
    <w:rsid w:val="00BF758E"/>
  </w:style>
  <w:style w:type="character" w:customStyle="1" w:styleId="Titre1Car">
    <w:name w:val="Titre 1 Car"/>
    <w:basedOn w:val="Policepardfaut"/>
    <w:link w:val="Titre1"/>
    <w:uiPriority w:val="9"/>
    <w:rsid w:val="00E210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0235">
      <w:bodyDiv w:val="1"/>
      <w:marLeft w:val="0"/>
      <w:marRight w:val="0"/>
      <w:marTop w:val="0"/>
      <w:marBottom w:val="0"/>
      <w:divBdr>
        <w:top w:val="none" w:sz="0" w:space="0" w:color="auto"/>
        <w:left w:val="none" w:sz="0" w:space="0" w:color="auto"/>
        <w:bottom w:val="none" w:sz="0" w:space="0" w:color="auto"/>
        <w:right w:val="none" w:sz="0" w:space="0" w:color="auto"/>
      </w:divBdr>
    </w:div>
    <w:div w:id="79956876">
      <w:bodyDiv w:val="1"/>
      <w:marLeft w:val="0"/>
      <w:marRight w:val="0"/>
      <w:marTop w:val="0"/>
      <w:marBottom w:val="0"/>
      <w:divBdr>
        <w:top w:val="none" w:sz="0" w:space="0" w:color="auto"/>
        <w:left w:val="none" w:sz="0" w:space="0" w:color="auto"/>
        <w:bottom w:val="none" w:sz="0" w:space="0" w:color="auto"/>
        <w:right w:val="none" w:sz="0" w:space="0" w:color="auto"/>
      </w:divBdr>
    </w:div>
    <w:div w:id="129171800">
      <w:bodyDiv w:val="1"/>
      <w:marLeft w:val="0"/>
      <w:marRight w:val="0"/>
      <w:marTop w:val="0"/>
      <w:marBottom w:val="0"/>
      <w:divBdr>
        <w:top w:val="none" w:sz="0" w:space="0" w:color="auto"/>
        <w:left w:val="none" w:sz="0" w:space="0" w:color="auto"/>
        <w:bottom w:val="none" w:sz="0" w:space="0" w:color="auto"/>
        <w:right w:val="none" w:sz="0" w:space="0" w:color="auto"/>
      </w:divBdr>
    </w:div>
    <w:div w:id="177430308">
      <w:bodyDiv w:val="1"/>
      <w:marLeft w:val="0"/>
      <w:marRight w:val="0"/>
      <w:marTop w:val="0"/>
      <w:marBottom w:val="0"/>
      <w:divBdr>
        <w:top w:val="none" w:sz="0" w:space="0" w:color="auto"/>
        <w:left w:val="none" w:sz="0" w:space="0" w:color="auto"/>
        <w:bottom w:val="none" w:sz="0" w:space="0" w:color="auto"/>
        <w:right w:val="none" w:sz="0" w:space="0" w:color="auto"/>
      </w:divBdr>
    </w:div>
    <w:div w:id="256526746">
      <w:bodyDiv w:val="1"/>
      <w:marLeft w:val="0"/>
      <w:marRight w:val="0"/>
      <w:marTop w:val="0"/>
      <w:marBottom w:val="0"/>
      <w:divBdr>
        <w:top w:val="none" w:sz="0" w:space="0" w:color="auto"/>
        <w:left w:val="none" w:sz="0" w:space="0" w:color="auto"/>
        <w:bottom w:val="none" w:sz="0" w:space="0" w:color="auto"/>
        <w:right w:val="none" w:sz="0" w:space="0" w:color="auto"/>
      </w:divBdr>
    </w:div>
    <w:div w:id="262543058">
      <w:bodyDiv w:val="1"/>
      <w:marLeft w:val="0"/>
      <w:marRight w:val="0"/>
      <w:marTop w:val="0"/>
      <w:marBottom w:val="0"/>
      <w:divBdr>
        <w:top w:val="none" w:sz="0" w:space="0" w:color="auto"/>
        <w:left w:val="none" w:sz="0" w:space="0" w:color="auto"/>
        <w:bottom w:val="none" w:sz="0" w:space="0" w:color="auto"/>
        <w:right w:val="none" w:sz="0" w:space="0" w:color="auto"/>
      </w:divBdr>
    </w:div>
    <w:div w:id="269899956">
      <w:bodyDiv w:val="1"/>
      <w:marLeft w:val="0"/>
      <w:marRight w:val="0"/>
      <w:marTop w:val="0"/>
      <w:marBottom w:val="0"/>
      <w:divBdr>
        <w:top w:val="none" w:sz="0" w:space="0" w:color="auto"/>
        <w:left w:val="none" w:sz="0" w:space="0" w:color="auto"/>
        <w:bottom w:val="none" w:sz="0" w:space="0" w:color="auto"/>
        <w:right w:val="none" w:sz="0" w:space="0" w:color="auto"/>
      </w:divBdr>
    </w:div>
    <w:div w:id="312951501">
      <w:bodyDiv w:val="1"/>
      <w:marLeft w:val="0"/>
      <w:marRight w:val="0"/>
      <w:marTop w:val="0"/>
      <w:marBottom w:val="0"/>
      <w:divBdr>
        <w:top w:val="none" w:sz="0" w:space="0" w:color="auto"/>
        <w:left w:val="none" w:sz="0" w:space="0" w:color="auto"/>
        <w:bottom w:val="none" w:sz="0" w:space="0" w:color="auto"/>
        <w:right w:val="none" w:sz="0" w:space="0" w:color="auto"/>
      </w:divBdr>
    </w:div>
    <w:div w:id="313679916">
      <w:bodyDiv w:val="1"/>
      <w:marLeft w:val="0"/>
      <w:marRight w:val="0"/>
      <w:marTop w:val="0"/>
      <w:marBottom w:val="0"/>
      <w:divBdr>
        <w:top w:val="none" w:sz="0" w:space="0" w:color="auto"/>
        <w:left w:val="none" w:sz="0" w:space="0" w:color="auto"/>
        <w:bottom w:val="none" w:sz="0" w:space="0" w:color="auto"/>
        <w:right w:val="none" w:sz="0" w:space="0" w:color="auto"/>
      </w:divBdr>
    </w:div>
    <w:div w:id="388917715">
      <w:bodyDiv w:val="1"/>
      <w:marLeft w:val="0"/>
      <w:marRight w:val="0"/>
      <w:marTop w:val="0"/>
      <w:marBottom w:val="0"/>
      <w:divBdr>
        <w:top w:val="none" w:sz="0" w:space="0" w:color="auto"/>
        <w:left w:val="none" w:sz="0" w:space="0" w:color="auto"/>
        <w:bottom w:val="none" w:sz="0" w:space="0" w:color="auto"/>
        <w:right w:val="none" w:sz="0" w:space="0" w:color="auto"/>
      </w:divBdr>
    </w:div>
    <w:div w:id="389231327">
      <w:bodyDiv w:val="1"/>
      <w:marLeft w:val="0"/>
      <w:marRight w:val="0"/>
      <w:marTop w:val="0"/>
      <w:marBottom w:val="0"/>
      <w:divBdr>
        <w:top w:val="none" w:sz="0" w:space="0" w:color="auto"/>
        <w:left w:val="none" w:sz="0" w:space="0" w:color="auto"/>
        <w:bottom w:val="none" w:sz="0" w:space="0" w:color="auto"/>
        <w:right w:val="none" w:sz="0" w:space="0" w:color="auto"/>
      </w:divBdr>
      <w:divsChild>
        <w:div w:id="125120726">
          <w:marLeft w:val="0"/>
          <w:marRight w:val="0"/>
          <w:marTop w:val="0"/>
          <w:marBottom w:val="0"/>
          <w:divBdr>
            <w:top w:val="none" w:sz="0" w:space="0" w:color="auto"/>
            <w:left w:val="none" w:sz="0" w:space="0" w:color="auto"/>
            <w:bottom w:val="none" w:sz="0" w:space="0" w:color="auto"/>
            <w:right w:val="none" w:sz="0" w:space="0" w:color="auto"/>
          </w:divBdr>
          <w:divsChild>
            <w:div w:id="2120294085">
              <w:marLeft w:val="0"/>
              <w:marRight w:val="0"/>
              <w:marTop w:val="0"/>
              <w:marBottom w:val="0"/>
              <w:divBdr>
                <w:top w:val="none" w:sz="0" w:space="0" w:color="auto"/>
                <w:left w:val="none" w:sz="0" w:space="0" w:color="auto"/>
                <w:bottom w:val="none" w:sz="0" w:space="0" w:color="auto"/>
                <w:right w:val="none" w:sz="0" w:space="0" w:color="auto"/>
              </w:divBdr>
            </w:div>
            <w:div w:id="31853209">
              <w:marLeft w:val="0"/>
              <w:marRight w:val="0"/>
              <w:marTop w:val="0"/>
              <w:marBottom w:val="0"/>
              <w:divBdr>
                <w:top w:val="none" w:sz="0" w:space="0" w:color="auto"/>
                <w:left w:val="none" w:sz="0" w:space="0" w:color="auto"/>
                <w:bottom w:val="none" w:sz="0" w:space="0" w:color="auto"/>
                <w:right w:val="none" w:sz="0" w:space="0" w:color="auto"/>
              </w:divBdr>
            </w:div>
            <w:div w:id="651376861">
              <w:marLeft w:val="0"/>
              <w:marRight w:val="0"/>
              <w:marTop w:val="0"/>
              <w:marBottom w:val="0"/>
              <w:divBdr>
                <w:top w:val="none" w:sz="0" w:space="0" w:color="auto"/>
                <w:left w:val="none" w:sz="0" w:space="0" w:color="auto"/>
                <w:bottom w:val="none" w:sz="0" w:space="0" w:color="auto"/>
                <w:right w:val="none" w:sz="0" w:space="0" w:color="auto"/>
              </w:divBdr>
            </w:div>
            <w:div w:id="24646390">
              <w:marLeft w:val="0"/>
              <w:marRight w:val="0"/>
              <w:marTop w:val="0"/>
              <w:marBottom w:val="0"/>
              <w:divBdr>
                <w:top w:val="none" w:sz="0" w:space="0" w:color="auto"/>
                <w:left w:val="none" w:sz="0" w:space="0" w:color="auto"/>
                <w:bottom w:val="none" w:sz="0" w:space="0" w:color="auto"/>
                <w:right w:val="none" w:sz="0" w:space="0" w:color="auto"/>
              </w:divBdr>
            </w:div>
            <w:div w:id="1711494194">
              <w:marLeft w:val="0"/>
              <w:marRight w:val="0"/>
              <w:marTop w:val="0"/>
              <w:marBottom w:val="0"/>
              <w:divBdr>
                <w:top w:val="none" w:sz="0" w:space="0" w:color="auto"/>
                <w:left w:val="none" w:sz="0" w:space="0" w:color="auto"/>
                <w:bottom w:val="none" w:sz="0" w:space="0" w:color="auto"/>
                <w:right w:val="none" w:sz="0" w:space="0" w:color="auto"/>
              </w:divBdr>
            </w:div>
            <w:div w:id="859390204">
              <w:marLeft w:val="0"/>
              <w:marRight w:val="0"/>
              <w:marTop w:val="0"/>
              <w:marBottom w:val="0"/>
              <w:divBdr>
                <w:top w:val="none" w:sz="0" w:space="0" w:color="auto"/>
                <w:left w:val="none" w:sz="0" w:space="0" w:color="auto"/>
                <w:bottom w:val="none" w:sz="0" w:space="0" w:color="auto"/>
                <w:right w:val="none" w:sz="0" w:space="0" w:color="auto"/>
              </w:divBdr>
            </w:div>
            <w:div w:id="397703130">
              <w:marLeft w:val="0"/>
              <w:marRight w:val="0"/>
              <w:marTop w:val="0"/>
              <w:marBottom w:val="0"/>
              <w:divBdr>
                <w:top w:val="none" w:sz="0" w:space="0" w:color="auto"/>
                <w:left w:val="none" w:sz="0" w:space="0" w:color="auto"/>
                <w:bottom w:val="none" w:sz="0" w:space="0" w:color="auto"/>
                <w:right w:val="none" w:sz="0" w:space="0" w:color="auto"/>
              </w:divBdr>
            </w:div>
            <w:div w:id="4978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7230">
      <w:bodyDiv w:val="1"/>
      <w:marLeft w:val="0"/>
      <w:marRight w:val="0"/>
      <w:marTop w:val="0"/>
      <w:marBottom w:val="0"/>
      <w:divBdr>
        <w:top w:val="none" w:sz="0" w:space="0" w:color="auto"/>
        <w:left w:val="none" w:sz="0" w:space="0" w:color="auto"/>
        <w:bottom w:val="none" w:sz="0" w:space="0" w:color="auto"/>
        <w:right w:val="none" w:sz="0" w:space="0" w:color="auto"/>
      </w:divBdr>
    </w:div>
    <w:div w:id="462626673">
      <w:bodyDiv w:val="1"/>
      <w:marLeft w:val="0"/>
      <w:marRight w:val="0"/>
      <w:marTop w:val="0"/>
      <w:marBottom w:val="0"/>
      <w:divBdr>
        <w:top w:val="none" w:sz="0" w:space="0" w:color="auto"/>
        <w:left w:val="none" w:sz="0" w:space="0" w:color="auto"/>
        <w:bottom w:val="none" w:sz="0" w:space="0" w:color="auto"/>
        <w:right w:val="none" w:sz="0" w:space="0" w:color="auto"/>
      </w:divBdr>
    </w:div>
    <w:div w:id="588080777">
      <w:bodyDiv w:val="1"/>
      <w:marLeft w:val="0"/>
      <w:marRight w:val="0"/>
      <w:marTop w:val="0"/>
      <w:marBottom w:val="0"/>
      <w:divBdr>
        <w:top w:val="none" w:sz="0" w:space="0" w:color="auto"/>
        <w:left w:val="none" w:sz="0" w:space="0" w:color="auto"/>
        <w:bottom w:val="none" w:sz="0" w:space="0" w:color="auto"/>
        <w:right w:val="none" w:sz="0" w:space="0" w:color="auto"/>
      </w:divBdr>
    </w:div>
    <w:div w:id="664238862">
      <w:bodyDiv w:val="1"/>
      <w:marLeft w:val="0"/>
      <w:marRight w:val="0"/>
      <w:marTop w:val="0"/>
      <w:marBottom w:val="0"/>
      <w:divBdr>
        <w:top w:val="none" w:sz="0" w:space="0" w:color="auto"/>
        <w:left w:val="none" w:sz="0" w:space="0" w:color="auto"/>
        <w:bottom w:val="none" w:sz="0" w:space="0" w:color="auto"/>
        <w:right w:val="none" w:sz="0" w:space="0" w:color="auto"/>
      </w:divBdr>
    </w:div>
    <w:div w:id="713774405">
      <w:bodyDiv w:val="1"/>
      <w:marLeft w:val="0"/>
      <w:marRight w:val="0"/>
      <w:marTop w:val="0"/>
      <w:marBottom w:val="0"/>
      <w:divBdr>
        <w:top w:val="none" w:sz="0" w:space="0" w:color="auto"/>
        <w:left w:val="none" w:sz="0" w:space="0" w:color="auto"/>
        <w:bottom w:val="none" w:sz="0" w:space="0" w:color="auto"/>
        <w:right w:val="none" w:sz="0" w:space="0" w:color="auto"/>
      </w:divBdr>
    </w:div>
    <w:div w:id="854147184">
      <w:bodyDiv w:val="1"/>
      <w:marLeft w:val="0"/>
      <w:marRight w:val="0"/>
      <w:marTop w:val="0"/>
      <w:marBottom w:val="0"/>
      <w:divBdr>
        <w:top w:val="none" w:sz="0" w:space="0" w:color="auto"/>
        <w:left w:val="none" w:sz="0" w:space="0" w:color="auto"/>
        <w:bottom w:val="none" w:sz="0" w:space="0" w:color="auto"/>
        <w:right w:val="none" w:sz="0" w:space="0" w:color="auto"/>
      </w:divBdr>
    </w:div>
    <w:div w:id="919950678">
      <w:bodyDiv w:val="1"/>
      <w:marLeft w:val="0"/>
      <w:marRight w:val="0"/>
      <w:marTop w:val="0"/>
      <w:marBottom w:val="0"/>
      <w:divBdr>
        <w:top w:val="none" w:sz="0" w:space="0" w:color="auto"/>
        <w:left w:val="none" w:sz="0" w:space="0" w:color="auto"/>
        <w:bottom w:val="none" w:sz="0" w:space="0" w:color="auto"/>
        <w:right w:val="none" w:sz="0" w:space="0" w:color="auto"/>
      </w:divBdr>
    </w:div>
    <w:div w:id="1029840502">
      <w:bodyDiv w:val="1"/>
      <w:marLeft w:val="0"/>
      <w:marRight w:val="0"/>
      <w:marTop w:val="0"/>
      <w:marBottom w:val="0"/>
      <w:divBdr>
        <w:top w:val="none" w:sz="0" w:space="0" w:color="auto"/>
        <w:left w:val="none" w:sz="0" w:space="0" w:color="auto"/>
        <w:bottom w:val="none" w:sz="0" w:space="0" w:color="auto"/>
        <w:right w:val="none" w:sz="0" w:space="0" w:color="auto"/>
      </w:divBdr>
    </w:div>
    <w:div w:id="1040402832">
      <w:bodyDiv w:val="1"/>
      <w:marLeft w:val="0"/>
      <w:marRight w:val="0"/>
      <w:marTop w:val="0"/>
      <w:marBottom w:val="0"/>
      <w:divBdr>
        <w:top w:val="none" w:sz="0" w:space="0" w:color="auto"/>
        <w:left w:val="none" w:sz="0" w:space="0" w:color="auto"/>
        <w:bottom w:val="none" w:sz="0" w:space="0" w:color="auto"/>
        <w:right w:val="none" w:sz="0" w:space="0" w:color="auto"/>
      </w:divBdr>
    </w:div>
    <w:div w:id="1209296044">
      <w:bodyDiv w:val="1"/>
      <w:marLeft w:val="0"/>
      <w:marRight w:val="0"/>
      <w:marTop w:val="0"/>
      <w:marBottom w:val="0"/>
      <w:divBdr>
        <w:top w:val="none" w:sz="0" w:space="0" w:color="auto"/>
        <w:left w:val="none" w:sz="0" w:space="0" w:color="auto"/>
        <w:bottom w:val="none" w:sz="0" w:space="0" w:color="auto"/>
        <w:right w:val="none" w:sz="0" w:space="0" w:color="auto"/>
      </w:divBdr>
    </w:div>
    <w:div w:id="1243637772">
      <w:bodyDiv w:val="1"/>
      <w:marLeft w:val="0"/>
      <w:marRight w:val="0"/>
      <w:marTop w:val="0"/>
      <w:marBottom w:val="0"/>
      <w:divBdr>
        <w:top w:val="none" w:sz="0" w:space="0" w:color="auto"/>
        <w:left w:val="none" w:sz="0" w:space="0" w:color="auto"/>
        <w:bottom w:val="none" w:sz="0" w:space="0" w:color="auto"/>
        <w:right w:val="none" w:sz="0" w:space="0" w:color="auto"/>
      </w:divBdr>
    </w:div>
    <w:div w:id="1296839677">
      <w:bodyDiv w:val="1"/>
      <w:marLeft w:val="0"/>
      <w:marRight w:val="0"/>
      <w:marTop w:val="0"/>
      <w:marBottom w:val="0"/>
      <w:divBdr>
        <w:top w:val="none" w:sz="0" w:space="0" w:color="auto"/>
        <w:left w:val="none" w:sz="0" w:space="0" w:color="auto"/>
        <w:bottom w:val="none" w:sz="0" w:space="0" w:color="auto"/>
        <w:right w:val="none" w:sz="0" w:space="0" w:color="auto"/>
      </w:divBdr>
    </w:div>
    <w:div w:id="1468425759">
      <w:bodyDiv w:val="1"/>
      <w:marLeft w:val="0"/>
      <w:marRight w:val="0"/>
      <w:marTop w:val="0"/>
      <w:marBottom w:val="0"/>
      <w:divBdr>
        <w:top w:val="none" w:sz="0" w:space="0" w:color="auto"/>
        <w:left w:val="none" w:sz="0" w:space="0" w:color="auto"/>
        <w:bottom w:val="none" w:sz="0" w:space="0" w:color="auto"/>
        <w:right w:val="none" w:sz="0" w:space="0" w:color="auto"/>
      </w:divBdr>
    </w:div>
    <w:div w:id="1498497395">
      <w:bodyDiv w:val="1"/>
      <w:marLeft w:val="0"/>
      <w:marRight w:val="0"/>
      <w:marTop w:val="0"/>
      <w:marBottom w:val="0"/>
      <w:divBdr>
        <w:top w:val="none" w:sz="0" w:space="0" w:color="auto"/>
        <w:left w:val="none" w:sz="0" w:space="0" w:color="auto"/>
        <w:bottom w:val="none" w:sz="0" w:space="0" w:color="auto"/>
        <w:right w:val="none" w:sz="0" w:space="0" w:color="auto"/>
      </w:divBdr>
    </w:div>
    <w:div w:id="1681544892">
      <w:bodyDiv w:val="1"/>
      <w:marLeft w:val="0"/>
      <w:marRight w:val="0"/>
      <w:marTop w:val="0"/>
      <w:marBottom w:val="0"/>
      <w:divBdr>
        <w:top w:val="none" w:sz="0" w:space="0" w:color="auto"/>
        <w:left w:val="none" w:sz="0" w:space="0" w:color="auto"/>
        <w:bottom w:val="none" w:sz="0" w:space="0" w:color="auto"/>
        <w:right w:val="none" w:sz="0" w:space="0" w:color="auto"/>
      </w:divBdr>
    </w:div>
    <w:div w:id="1707558151">
      <w:bodyDiv w:val="1"/>
      <w:marLeft w:val="0"/>
      <w:marRight w:val="0"/>
      <w:marTop w:val="0"/>
      <w:marBottom w:val="0"/>
      <w:divBdr>
        <w:top w:val="none" w:sz="0" w:space="0" w:color="auto"/>
        <w:left w:val="none" w:sz="0" w:space="0" w:color="auto"/>
        <w:bottom w:val="none" w:sz="0" w:space="0" w:color="auto"/>
        <w:right w:val="none" w:sz="0" w:space="0" w:color="auto"/>
      </w:divBdr>
    </w:div>
    <w:div w:id="1772817162">
      <w:bodyDiv w:val="1"/>
      <w:marLeft w:val="0"/>
      <w:marRight w:val="0"/>
      <w:marTop w:val="0"/>
      <w:marBottom w:val="0"/>
      <w:divBdr>
        <w:top w:val="none" w:sz="0" w:space="0" w:color="auto"/>
        <w:left w:val="none" w:sz="0" w:space="0" w:color="auto"/>
        <w:bottom w:val="none" w:sz="0" w:space="0" w:color="auto"/>
        <w:right w:val="none" w:sz="0" w:space="0" w:color="auto"/>
      </w:divBdr>
    </w:div>
    <w:div w:id="1792507315">
      <w:bodyDiv w:val="1"/>
      <w:marLeft w:val="0"/>
      <w:marRight w:val="0"/>
      <w:marTop w:val="0"/>
      <w:marBottom w:val="0"/>
      <w:divBdr>
        <w:top w:val="none" w:sz="0" w:space="0" w:color="auto"/>
        <w:left w:val="none" w:sz="0" w:space="0" w:color="auto"/>
        <w:bottom w:val="none" w:sz="0" w:space="0" w:color="auto"/>
        <w:right w:val="none" w:sz="0" w:space="0" w:color="auto"/>
      </w:divBdr>
    </w:div>
    <w:div w:id="1810974082">
      <w:bodyDiv w:val="1"/>
      <w:marLeft w:val="0"/>
      <w:marRight w:val="0"/>
      <w:marTop w:val="0"/>
      <w:marBottom w:val="0"/>
      <w:divBdr>
        <w:top w:val="none" w:sz="0" w:space="0" w:color="auto"/>
        <w:left w:val="none" w:sz="0" w:space="0" w:color="auto"/>
        <w:bottom w:val="none" w:sz="0" w:space="0" w:color="auto"/>
        <w:right w:val="none" w:sz="0" w:space="0" w:color="auto"/>
      </w:divBdr>
    </w:div>
    <w:div w:id="1908153363">
      <w:bodyDiv w:val="1"/>
      <w:marLeft w:val="0"/>
      <w:marRight w:val="0"/>
      <w:marTop w:val="0"/>
      <w:marBottom w:val="0"/>
      <w:divBdr>
        <w:top w:val="none" w:sz="0" w:space="0" w:color="auto"/>
        <w:left w:val="none" w:sz="0" w:space="0" w:color="auto"/>
        <w:bottom w:val="none" w:sz="0" w:space="0" w:color="auto"/>
        <w:right w:val="none" w:sz="0" w:space="0" w:color="auto"/>
      </w:divBdr>
    </w:div>
    <w:div w:id="203248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F874B-D502-426E-B6B1-8099986C7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9388</TotalTime>
  <Pages>16</Pages>
  <Words>2633</Words>
  <Characters>15012</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OASC</cp:lastModifiedBy>
  <cp:revision>290</cp:revision>
  <dcterms:created xsi:type="dcterms:W3CDTF">2021-03-04T17:56:00Z</dcterms:created>
  <dcterms:modified xsi:type="dcterms:W3CDTF">2021-10-11T02:07:00Z</dcterms:modified>
</cp:coreProperties>
</file>